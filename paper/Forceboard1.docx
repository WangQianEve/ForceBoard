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28194D9A" w:rsidR="006B3F1F" w:rsidRDefault="00B84A83" w:rsidP="00A631A3">
      <w:pPr>
        <w:pStyle w:val="a8"/>
        <w:spacing w:before="0" w:beforeAutospacing="0" w:after="180"/>
        <w:rPr>
          <w:lang w:eastAsia="zh-CN"/>
        </w:rPr>
      </w:pPr>
      <w:proofErr w:type="spellStart"/>
      <w:r>
        <w:t>F</w:t>
      </w:r>
      <w:r>
        <w:rPr>
          <w:rFonts w:hint="eastAsia"/>
          <w:lang w:eastAsia="zh-CN"/>
        </w:rPr>
        <w:t>orceBoard</w:t>
      </w:r>
      <w:proofErr w:type="spellEnd"/>
      <w:r w:rsidR="00820260">
        <w:rPr>
          <w:rFonts w:hint="eastAsia"/>
          <w:lang w:eastAsia="zh-CN"/>
        </w:rPr>
        <w:t xml:space="preserve">: </w:t>
      </w:r>
      <w:r w:rsidR="00E85191">
        <w:rPr>
          <w:rFonts w:hint="eastAsia"/>
          <w:lang w:eastAsia="zh-CN"/>
        </w:rPr>
        <w:t xml:space="preserve">Text Entry, </w:t>
      </w:r>
      <w:r w:rsidR="00820260">
        <w:rPr>
          <w:rFonts w:hint="eastAsia"/>
          <w:lang w:eastAsia="zh-CN"/>
        </w:rPr>
        <w:t>Subtle Interaction</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footerReference w:type="even" r:id="rId9"/>
          <w:footerReference w:type="default" r:id="rId10"/>
          <w:pgSz w:w="12240" w:h="15840" w:code="1"/>
          <w:pgMar w:top="1224" w:right="1080" w:bottom="1440" w:left="1080" w:header="720" w:footer="720" w:gutter="0"/>
          <w:cols w:space="720"/>
          <w:docGrid w:linePitch="360"/>
        </w:sectPr>
      </w:pPr>
    </w:p>
    <w:p w14:paraId="2F92542B" w14:textId="77777777" w:rsidR="006B3F1F" w:rsidRDefault="0088145B">
      <w:pPr>
        <w:pStyle w:val="1"/>
        <w:spacing w:before="0"/>
      </w:pPr>
      <w:r>
        <w:rPr>
          <w:noProof/>
          <w:lang w:eastAsia="zh-CN"/>
        </w:rPr>
        <w:lastRenderedPageBreak/>
        <mc:AlternateContent>
          <mc:Choice Requires="wps">
            <w:drawing>
              <wp:anchor distT="0" distB="0" distL="114300" distR="114300" simplePos="0" relativeHeight="251658240"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164D59" w:rsidRDefault="00164D5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164D59" w:rsidRDefault="00164D5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164D59" w:rsidRDefault="00164D5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164D59" w:rsidRDefault="00164D5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164D59" w:rsidRDefault="00164D5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164D59" w:rsidRPr="00D3324C" w:rsidRDefault="00164D59"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" o:allowoverlap="f" stroked="f">
                <v:textbox inset="0,,0">
                  <w:txbxContent>
                    <w:p w14:paraId="102DF2C7" w14:textId="48C12588" w:rsidR="00164D59" w:rsidRDefault="00164D5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164D59" w:rsidRDefault="00164D5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164D59" w:rsidRDefault="00164D5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164D59" w:rsidRDefault="00164D5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164D59" w:rsidRDefault="00164D5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164D59" w:rsidRPr="00D3324C" w:rsidRDefault="00164D59"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7049D4F6" w14:textId="11012196" w:rsidR="00480D61" w:rsidRDefault="00480D61">
      <w:pPr>
        <w:rPr>
          <w:lang w:eastAsia="zh-CN"/>
        </w:rPr>
      </w:pPr>
      <w:r>
        <w:rPr>
          <w:rFonts w:hint="eastAsia"/>
          <w:lang w:eastAsia="zh-CN"/>
        </w:rPr>
        <w:t xml:space="preserve">We present </w:t>
      </w:r>
      <w:proofErr w:type="spellStart"/>
      <w:r>
        <w:rPr>
          <w:rFonts w:hint="eastAsia"/>
          <w:lang w:eastAsia="zh-CN"/>
        </w:rPr>
        <w:t>Forceboard</w:t>
      </w:r>
      <w:proofErr w:type="spellEnd"/>
      <w:r>
        <w:rPr>
          <w:rFonts w:hint="eastAsia"/>
          <w:lang w:eastAsia="zh-CN"/>
        </w:rPr>
        <w:t xml:space="preserve">, a pressure-based text input system. </w:t>
      </w:r>
    </w:p>
    <w:p w14:paraId="1BB3CF17" w14:textId="778750D5" w:rsidR="006B3F1F" w:rsidRDefault="00B467A1">
      <w:pPr>
        <w:rPr>
          <w:lang w:eastAsia="zh-CN"/>
        </w:rPr>
      </w:pPr>
      <w:ins w:id="5" w:author="Chun Yu" w:date="2016-09-05T11:34:00Z">
        <w:r>
          <w:rPr>
            <w:rFonts w:hint="eastAsia"/>
            <w:lang w:eastAsia="zh-CN"/>
          </w:rPr>
          <w:t xml:space="preserve">The text entry ratio was </w:t>
        </w:r>
        <w:r>
          <w:rPr>
            <w:lang w:eastAsia="zh-CN"/>
          </w:rPr>
          <w:t>surprisingly</w:t>
        </w:r>
        <w:r>
          <w:rPr>
            <w:rFonts w:hint="eastAsia"/>
            <w:lang w:eastAsia="zh-CN"/>
          </w:rPr>
          <w:t xml:space="preserve"> fast. </w:t>
        </w:r>
      </w:ins>
    </w:p>
    <w:p w14:paraId="5C1C542F" w14:textId="77777777" w:rsidR="006B3F1F" w:rsidRDefault="006B3F1F">
      <w:pPr>
        <w:pStyle w:val="21"/>
      </w:pPr>
      <w:r>
        <w:t>Author Keywords</w:t>
      </w:r>
    </w:p>
    <w:p w14:paraId="45D67D12" w14:textId="4B933253" w:rsidR="006B3F1F" w:rsidRDefault="00C70FAD" w:rsidP="00D3324C">
      <w:proofErr w:type="gramStart"/>
      <w:r>
        <w:rPr>
          <w:rFonts w:hint="eastAsia"/>
          <w:lang w:eastAsia="zh-CN"/>
        </w:rPr>
        <w:t>Pressure input; text entry; one-dimensional input.</w:t>
      </w:r>
      <w:proofErr w:type="gramEnd"/>
      <w:r>
        <w:rPr>
          <w:rFonts w:hint="eastAsia"/>
          <w:lang w:eastAsia="zh-CN"/>
        </w:rPr>
        <w:t xml:space="preserve"> </w:t>
      </w:r>
    </w:p>
    <w:p w14:paraId="36F51FF6" w14:textId="77777777" w:rsidR="00D3324C" w:rsidRDefault="00D3324C" w:rsidP="00D3324C">
      <w:pPr>
        <w:pStyle w:val="21"/>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11" w:history="1">
        <w:r w:rsidRPr="00D3324C">
          <w:rPr>
            <w:rStyle w:val="afe"/>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703B5F1E" w14:textId="7BAD4CB3" w:rsidR="00F661A3" w:rsidRPr="00F661A3" w:rsidRDefault="00F661A3" w:rsidP="00F661A3">
      <w:pPr>
        <w:pStyle w:val="1"/>
        <w:rPr>
          <w:color w:val="4173AF"/>
          <w:sz w:val="20"/>
          <w:lang w:eastAsia="zh-CN"/>
        </w:rPr>
      </w:pPr>
      <w:r>
        <w:rPr>
          <w:rFonts w:hint="eastAsia"/>
          <w:lang w:eastAsia="zh-CN"/>
        </w:rPr>
        <w:t>Paper design</w:t>
      </w:r>
    </w:p>
    <w:p w14:paraId="46242CAA" w14:textId="1F68A374" w:rsidR="00F4304A" w:rsidRDefault="00F4304A" w:rsidP="00791A58">
      <w:pPr>
        <w:rPr>
          <w:lang w:eastAsia="zh-CN"/>
        </w:rPr>
      </w:pPr>
      <w:r>
        <w:rPr>
          <w:rFonts w:hint="eastAsia"/>
          <w:lang w:eastAsia="zh-CN"/>
        </w:rPr>
        <w:t xml:space="preserve">1. It is important to </w:t>
      </w:r>
      <w:r w:rsidR="000A3BE4">
        <w:rPr>
          <w:rFonts w:hint="eastAsia"/>
          <w:lang w:eastAsia="zh-CN"/>
        </w:rPr>
        <w:t>motivate our research</w:t>
      </w:r>
      <w:r>
        <w:rPr>
          <w:rFonts w:hint="eastAsia"/>
          <w:lang w:eastAsia="zh-CN"/>
        </w:rPr>
        <w:t xml:space="preserve">. </w:t>
      </w:r>
    </w:p>
    <w:p w14:paraId="27EA7D42" w14:textId="7B96ED78" w:rsidR="005049DB" w:rsidRDefault="005049DB" w:rsidP="00791A58">
      <w:pPr>
        <w:rPr>
          <w:lang w:eastAsia="zh-CN"/>
        </w:rPr>
      </w:pPr>
      <w:r>
        <w:rPr>
          <w:rFonts w:hint="eastAsia"/>
          <w:lang w:eastAsia="zh-CN"/>
        </w:rPr>
        <w:t xml:space="preserve">2. It is important to demonstrate that </w:t>
      </w:r>
      <w:proofErr w:type="spellStart"/>
      <w:r w:rsidR="00B57188">
        <w:rPr>
          <w:rFonts w:hint="eastAsia"/>
          <w:lang w:eastAsia="zh-CN"/>
        </w:rPr>
        <w:t>Forceboard</w:t>
      </w:r>
      <w:proofErr w:type="spellEnd"/>
      <w:r w:rsidR="00B57188">
        <w:rPr>
          <w:rFonts w:hint="eastAsia"/>
          <w:lang w:eastAsia="zh-CN"/>
        </w:rPr>
        <w:t xml:space="preserve"> is easy-to-learn and with </w:t>
      </w:r>
      <w:r w:rsidR="00B57188">
        <w:rPr>
          <w:lang w:eastAsia="zh-CN"/>
        </w:rPr>
        <w:t>satisfying</w:t>
      </w:r>
      <w:r w:rsidR="00B57188">
        <w:rPr>
          <w:rFonts w:hint="eastAsia"/>
          <w:lang w:eastAsia="zh-CN"/>
        </w:rPr>
        <w:t xml:space="preserve"> performance</w:t>
      </w:r>
    </w:p>
    <w:p w14:paraId="535B9604" w14:textId="15723661" w:rsidR="00B57188" w:rsidRDefault="0006669F" w:rsidP="00791A58">
      <w:pPr>
        <w:rPr>
          <w:lang w:eastAsia="zh-CN"/>
        </w:rPr>
      </w:pPr>
      <w:r>
        <w:rPr>
          <w:rFonts w:hint="eastAsia"/>
          <w:lang w:eastAsia="zh-CN"/>
        </w:rPr>
        <w:t>3. It should be interesting if we can contribute some new k</w:t>
      </w:r>
      <w:r w:rsidR="00B934E8">
        <w:rPr>
          <w:rFonts w:hint="eastAsia"/>
          <w:lang w:eastAsia="zh-CN"/>
        </w:rPr>
        <w:t xml:space="preserve">nowledge about pressure control; </w:t>
      </w:r>
      <w:proofErr w:type="gramStart"/>
      <w:r w:rsidR="00B934E8">
        <w:rPr>
          <w:rFonts w:hint="eastAsia"/>
          <w:lang w:eastAsia="zh-CN"/>
        </w:rPr>
        <w:t>It</w:t>
      </w:r>
      <w:proofErr w:type="gramEnd"/>
      <w:r w:rsidR="00B934E8">
        <w:rPr>
          <w:rFonts w:hint="eastAsia"/>
          <w:lang w:eastAsia="zh-CN"/>
        </w:rPr>
        <w:t xml:space="preserve"> is also </w:t>
      </w:r>
      <w:r w:rsidR="00B934E8">
        <w:rPr>
          <w:lang w:eastAsia="zh-CN"/>
        </w:rPr>
        <w:t>interesting</w:t>
      </w:r>
      <w:r w:rsidR="00B934E8">
        <w:rPr>
          <w:rFonts w:hint="eastAsia"/>
          <w:lang w:eastAsia="zh-CN"/>
        </w:rPr>
        <w:t xml:space="preserve"> if we add some knowledge or new input paradigm for 1-d input. </w:t>
      </w:r>
      <w:r>
        <w:rPr>
          <w:rFonts w:hint="eastAsia"/>
          <w:lang w:eastAsia="zh-CN"/>
        </w:rPr>
        <w:t xml:space="preserve"> </w:t>
      </w:r>
    </w:p>
    <w:p w14:paraId="5A192A32" w14:textId="585F9BB3" w:rsidR="0006669F" w:rsidRDefault="0006669F" w:rsidP="00791A58">
      <w:pPr>
        <w:rPr>
          <w:lang w:eastAsia="zh-CN"/>
        </w:rPr>
      </w:pPr>
      <w:r>
        <w:rPr>
          <w:rFonts w:hint="eastAsia"/>
          <w:lang w:eastAsia="zh-CN"/>
        </w:rPr>
        <w:t xml:space="preserve">4. It should be good if we can show our design is rational and clever. </w:t>
      </w:r>
    </w:p>
    <w:p w14:paraId="1896F250" w14:textId="1BE75D98" w:rsidR="00791A58" w:rsidRDefault="002F6051" w:rsidP="00791A58">
      <w:pPr>
        <w:rPr>
          <w:lang w:eastAsia="zh-CN"/>
        </w:rPr>
      </w:pPr>
      <w:r>
        <w:rPr>
          <w:rFonts w:hint="eastAsia"/>
          <w:lang w:eastAsia="zh-CN"/>
        </w:rPr>
        <w:t xml:space="preserve">5. Our technique has to be </w:t>
      </w:r>
      <w:proofErr w:type="gramStart"/>
      <w:r>
        <w:rPr>
          <w:rFonts w:hint="eastAsia"/>
          <w:lang w:eastAsia="zh-CN"/>
        </w:rPr>
        <w:t>describe</w:t>
      </w:r>
      <w:proofErr w:type="gramEnd"/>
      <w:r>
        <w:rPr>
          <w:rFonts w:hint="eastAsia"/>
          <w:lang w:eastAsia="zh-CN"/>
        </w:rPr>
        <w:t xml:space="preserve"> </w:t>
      </w:r>
      <w:r w:rsidR="00177199">
        <w:rPr>
          <w:rFonts w:hint="eastAsia"/>
          <w:lang w:eastAsia="zh-CN"/>
        </w:rPr>
        <w:t xml:space="preserve">very clearly with no confusion, and missing details. </w:t>
      </w:r>
    </w:p>
    <w:p w14:paraId="0088986D" w14:textId="2DAA102D" w:rsidR="00F661A3" w:rsidRPr="00F661A3" w:rsidRDefault="00A6678D" w:rsidP="00F661A3">
      <w:pPr>
        <w:pStyle w:val="1"/>
        <w:rPr>
          <w:color w:val="4173AF"/>
          <w:sz w:val="20"/>
          <w:lang w:eastAsia="zh-CN"/>
        </w:rPr>
      </w:pPr>
      <w:r>
        <w:t>INTRODUCTION</w:t>
      </w:r>
    </w:p>
    <w:p w14:paraId="00F2F646" w14:textId="7B42C534" w:rsidR="004F53F4" w:rsidRDefault="00C97690" w:rsidP="00E60FBA">
      <w:pPr>
        <w:rPr>
          <w:lang w:eastAsia="zh-CN"/>
        </w:rPr>
      </w:pPr>
      <w:r>
        <w:rPr>
          <w:rFonts w:hint="eastAsia"/>
          <w:lang w:eastAsia="zh-CN"/>
        </w:rPr>
        <w:t xml:space="preserve">Visual feedback is very important for this. </w:t>
      </w:r>
      <w:r w:rsidR="0030316B">
        <w:rPr>
          <w:rFonts w:hint="eastAsia"/>
          <w:lang w:eastAsia="zh-CN"/>
        </w:rPr>
        <w:t>Latenc</w:t>
      </w:r>
      <w:r>
        <w:rPr>
          <w:rFonts w:hint="eastAsia"/>
          <w:lang w:eastAsia="zh-CN"/>
        </w:rPr>
        <w:t xml:space="preserve">y is a problem. We will explore the eyes-free </w:t>
      </w:r>
      <w:r w:rsidR="0030316B">
        <w:rPr>
          <w:rFonts w:hint="eastAsia"/>
          <w:lang w:eastAsia="zh-CN"/>
        </w:rPr>
        <w:t>interac</w:t>
      </w:r>
      <w:r>
        <w:rPr>
          <w:rFonts w:hint="eastAsia"/>
          <w:lang w:eastAsia="zh-CN"/>
        </w:rPr>
        <w:t>t</w:t>
      </w:r>
      <w:r w:rsidR="0030316B">
        <w:rPr>
          <w:lang w:eastAsia="zh-CN"/>
        </w:rPr>
        <w:t>i</w:t>
      </w:r>
      <w:r>
        <w:rPr>
          <w:rFonts w:hint="eastAsia"/>
          <w:lang w:eastAsia="zh-CN"/>
        </w:rPr>
        <w:t xml:space="preserve">on in the future. </w:t>
      </w:r>
    </w:p>
    <w:p w14:paraId="59F09216" w14:textId="46C9615D" w:rsidR="00760284" w:rsidRDefault="002334C4" w:rsidP="00E60FBA">
      <w:pPr>
        <w:rPr>
          <w:lang w:eastAsia="zh-CN"/>
        </w:rPr>
      </w:pPr>
      <w:r>
        <w:rPr>
          <w:rFonts w:hint="eastAsia"/>
          <w:lang w:eastAsia="zh-CN"/>
        </w:rPr>
        <w:t>One-dimensional interaction</w:t>
      </w:r>
      <w:r w:rsidR="00760284">
        <w:rPr>
          <w:rFonts w:hint="eastAsia"/>
          <w:lang w:eastAsia="zh-CN"/>
        </w:rPr>
        <w:t xml:space="preserve"> represents constraint interface that attracts increasing attention. </w:t>
      </w:r>
    </w:p>
    <w:p w14:paraId="55FDEECD" w14:textId="3D15C324" w:rsidR="00826DCB" w:rsidRDefault="00826DCB" w:rsidP="00E60FBA">
      <w:pPr>
        <w:rPr>
          <w:lang w:eastAsia="zh-CN"/>
        </w:rPr>
      </w:pPr>
      <w:r>
        <w:rPr>
          <w:rFonts w:hint="eastAsia"/>
          <w:lang w:eastAsia="zh-CN"/>
        </w:rPr>
        <w:t xml:space="preserve">In this paper, we explore a new 1D modality, the pressure input. </w:t>
      </w:r>
    </w:p>
    <w:p w14:paraId="14E555B5" w14:textId="6637117B" w:rsidR="00826DCB" w:rsidRDefault="00826DCB" w:rsidP="00E60FBA">
      <w:pPr>
        <w:rPr>
          <w:lang w:eastAsia="zh-CN"/>
        </w:rPr>
      </w:pPr>
      <w:proofErr w:type="gramStart"/>
      <w:r>
        <w:rPr>
          <w:rFonts w:hint="eastAsia"/>
          <w:lang w:eastAsia="zh-CN"/>
        </w:rPr>
        <w:t xml:space="preserve">The </w:t>
      </w:r>
      <w:r>
        <w:rPr>
          <w:lang w:eastAsia="zh-CN"/>
        </w:rPr>
        <w:t>difference</w:t>
      </w:r>
      <w:r>
        <w:rPr>
          <w:rFonts w:hint="eastAsia"/>
          <w:lang w:eastAsia="zh-CN"/>
        </w:rPr>
        <w:t xml:space="preserve"> of pressure-based </w:t>
      </w:r>
      <w:r>
        <w:rPr>
          <w:lang w:eastAsia="zh-CN"/>
        </w:rPr>
        <w:t>interface</w:t>
      </w:r>
      <w:r>
        <w:rPr>
          <w:rFonts w:hint="eastAsia"/>
          <w:lang w:eastAsia="zh-CN"/>
        </w:rPr>
        <w:t xml:space="preserve"> to other.</w:t>
      </w:r>
      <w:proofErr w:type="gramEnd"/>
      <w:r>
        <w:rPr>
          <w:rFonts w:hint="eastAsia"/>
          <w:lang w:eastAsia="zh-CN"/>
        </w:rPr>
        <w:t xml:space="preserve"> For example, using a phone, we have a click event. </w:t>
      </w:r>
      <w:r w:rsidR="00222E50">
        <w:rPr>
          <w:rFonts w:hint="eastAsia"/>
          <w:lang w:eastAsia="zh-CN"/>
        </w:rPr>
        <w:t xml:space="preserve">It is like a dial. </w:t>
      </w:r>
    </w:p>
    <w:p w14:paraId="2D962800" w14:textId="355FC4E1" w:rsidR="00826DCB" w:rsidRDefault="00826DCB" w:rsidP="00E60FBA">
      <w:pPr>
        <w:rPr>
          <w:lang w:eastAsia="zh-CN"/>
        </w:rPr>
      </w:pPr>
      <w:r>
        <w:rPr>
          <w:rFonts w:hint="eastAsia"/>
          <w:lang w:eastAsia="zh-CN"/>
        </w:rPr>
        <w:lastRenderedPageBreak/>
        <w:t xml:space="preserve">We have to </w:t>
      </w:r>
      <w:r>
        <w:rPr>
          <w:lang w:eastAsia="zh-CN"/>
        </w:rPr>
        <w:t>highlight</w:t>
      </w:r>
      <w:r>
        <w:rPr>
          <w:rFonts w:hint="eastAsia"/>
          <w:lang w:eastAsia="zh-CN"/>
        </w:rPr>
        <w:t xml:space="preserve"> the design of the technique.</w:t>
      </w:r>
    </w:p>
    <w:p w14:paraId="522FF660" w14:textId="4CECDC5B" w:rsidR="00826DCB" w:rsidRDefault="00826DCB" w:rsidP="00E60FBA">
      <w:pPr>
        <w:rPr>
          <w:lang w:eastAsia="zh-CN"/>
        </w:rPr>
      </w:pPr>
      <w:r>
        <w:rPr>
          <w:rFonts w:hint="eastAsia"/>
          <w:lang w:eastAsia="zh-CN"/>
        </w:rPr>
        <w:t xml:space="preserve">We should </w:t>
      </w:r>
      <w:r>
        <w:rPr>
          <w:lang w:eastAsia="zh-CN"/>
        </w:rPr>
        <w:t>clearly</w:t>
      </w:r>
      <w:r>
        <w:rPr>
          <w:rFonts w:hint="eastAsia"/>
          <w:lang w:eastAsia="zh-CN"/>
        </w:rPr>
        <w:t xml:space="preserve"> describe the segmentation of the interface for </w:t>
      </w:r>
      <w:r>
        <w:rPr>
          <w:lang w:eastAsia="zh-CN"/>
        </w:rPr>
        <w:t>interaction</w:t>
      </w:r>
      <w:r>
        <w:rPr>
          <w:rFonts w:hint="eastAsia"/>
          <w:lang w:eastAsia="zh-CN"/>
        </w:rPr>
        <w:t xml:space="preserve">. </w:t>
      </w:r>
      <w:proofErr w:type="gramStart"/>
      <w:r>
        <w:rPr>
          <w:rFonts w:hint="eastAsia"/>
          <w:lang w:eastAsia="zh-CN"/>
        </w:rPr>
        <w:t xml:space="preserve">For example, the start </w:t>
      </w:r>
      <w:proofErr w:type="spellStart"/>
      <w:r>
        <w:rPr>
          <w:rFonts w:hint="eastAsia"/>
          <w:lang w:eastAsia="zh-CN"/>
        </w:rPr>
        <w:t>seg</w:t>
      </w:r>
      <w:proofErr w:type="spellEnd"/>
      <w:r>
        <w:rPr>
          <w:rFonts w:hint="eastAsia"/>
          <w:lang w:eastAsia="zh-CN"/>
        </w:rPr>
        <w:t xml:space="preserve">, the letter </w:t>
      </w:r>
      <w:proofErr w:type="spellStart"/>
      <w:r>
        <w:rPr>
          <w:rFonts w:hint="eastAsia"/>
          <w:lang w:eastAsia="zh-CN"/>
        </w:rPr>
        <w:t>seg</w:t>
      </w:r>
      <w:proofErr w:type="spellEnd"/>
      <w:r>
        <w:rPr>
          <w:rFonts w:hint="eastAsia"/>
          <w:lang w:eastAsia="zh-CN"/>
        </w:rPr>
        <w:t xml:space="preserve">, and the high </w:t>
      </w:r>
      <w:proofErr w:type="spellStart"/>
      <w:r>
        <w:rPr>
          <w:rFonts w:hint="eastAsia"/>
          <w:lang w:eastAsia="zh-CN"/>
        </w:rPr>
        <w:t>seg</w:t>
      </w:r>
      <w:proofErr w:type="spellEnd"/>
      <w:r>
        <w:rPr>
          <w:rFonts w:hint="eastAsia"/>
          <w:lang w:eastAsia="zh-CN"/>
        </w:rPr>
        <w:t>.</w:t>
      </w:r>
      <w:proofErr w:type="gramEnd"/>
    </w:p>
    <w:p w14:paraId="1CADA703" w14:textId="4B35E12F" w:rsidR="00826DCB" w:rsidRDefault="00826DCB" w:rsidP="00E60FBA">
      <w:pPr>
        <w:rPr>
          <w:lang w:eastAsia="zh-CN"/>
        </w:rPr>
      </w:pPr>
      <w:r>
        <w:rPr>
          <w:rFonts w:hint="eastAsia"/>
          <w:lang w:eastAsia="zh-CN"/>
        </w:rPr>
        <w:t xml:space="preserve">We will also discuss the uniqueness of our research, and how it can be applied to other 1D interface, e.g. for disabled </w:t>
      </w:r>
      <w:r>
        <w:rPr>
          <w:lang w:eastAsia="zh-CN"/>
        </w:rPr>
        <w:t>people</w:t>
      </w:r>
      <w:r>
        <w:rPr>
          <w:rFonts w:hint="eastAsia"/>
          <w:lang w:eastAsia="zh-CN"/>
        </w:rPr>
        <w:t xml:space="preserve"> to input with foot on a brake. </w:t>
      </w:r>
    </w:p>
    <w:p w14:paraId="33FD05D5" w14:textId="185B04EB" w:rsidR="0021201D" w:rsidRDefault="000B6D17" w:rsidP="0021201D">
      <w:pPr>
        <w:rPr>
          <w:lang w:eastAsia="zh-CN"/>
        </w:rPr>
      </w:pPr>
      <w:r>
        <w:rPr>
          <w:rFonts w:hint="eastAsia"/>
          <w:lang w:eastAsia="zh-CN"/>
        </w:rPr>
        <w:t>W</w:t>
      </w:r>
      <w:r w:rsidR="00222E50">
        <w:rPr>
          <w:rFonts w:hint="eastAsia"/>
          <w:vanish/>
          <w:lang w:eastAsia="zh-CN"/>
        </w:rPr>
        <w:t>t</w:t>
      </w:r>
      <w:r>
        <w:rPr>
          <w:rFonts w:hint="eastAsia"/>
          <w:lang w:eastAsia="zh-CN"/>
        </w:rPr>
        <w:t xml:space="preserve">e </w:t>
      </w:r>
      <w:proofErr w:type="gramStart"/>
      <w:r>
        <w:rPr>
          <w:rFonts w:hint="eastAsia"/>
          <w:lang w:eastAsia="zh-CN"/>
        </w:rPr>
        <w:t>have</w:t>
      </w:r>
      <w:proofErr w:type="gramEnd"/>
      <w:r>
        <w:rPr>
          <w:rFonts w:hint="eastAsia"/>
          <w:lang w:eastAsia="zh-CN"/>
        </w:rPr>
        <w:t xml:space="preserve"> a </w:t>
      </w:r>
      <w:r w:rsidR="005B4D90">
        <w:rPr>
          <w:lang w:eastAsia="zh-CN"/>
        </w:rPr>
        <w:t>iterative</w:t>
      </w:r>
      <w:r>
        <w:rPr>
          <w:rFonts w:hint="eastAsia"/>
          <w:lang w:eastAsia="zh-CN"/>
        </w:rPr>
        <w:t xml:space="preserve"> design. </w:t>
      </w:r>
      <w:r w:rsidR="0021201D">
        <w:rPr>
          <w:rFonts w:hint="eastAsia"/>
          <w:lang w:eastAsia="zh-CN"/>
        </w:rPr>
        <w:t xml:space="preserve">We have a pilot study first, leading to the </w:t>
      </w:r>
      <w:r w:rsidR="0021201D">
        <w:rPr>
          <w:lang w:eastAsia="zh-CN"/>
        </w:rPr>
        <w:t>initial</w:t>
      </w:r>
      <w:r w:rsidR="0021201D">
        <w:rPr>
          <w:rFonts w:hint="eastAsia"/>
          <w:lang w:eastAsia="zh-CN"/>
        </w:rPr>
        <w:t xml:space="preserve"> design and questions. We conducted User Study 1 to answer the </w:t>
      </w:r>
      <w:r w:rsidR="0021201D">
        <w:rPr>
          <w:lang w:eastAsia="zh-CN"/>
        </w:rPr>
        <w:t>questions</w:t>
      </w:r>
      <w:r w:rsidR="0021201D">
        <w:rPr>
          <w:rFonts w:hint="eastAsia"/>
          <w:lang w:eastAsia="zh-CN"/>
        </w:rPr>
        <w:t xml:space="preserve">. We use the findings to improve the design and </w:t>
      </w:r>
      <w:r w:rsidR="0021201D">
        <w:rPr>
          <w:lang w:eastAsia="zh-CN"/>
        </w:rPr>
        <w:t>implementation</w:t>
      </w:r>
      <w:r w:rsidR="0021201D">
        <w:rPr>
          <w:rFonts w:hint="eastAsia"/>
          <w:lang w:eastAsia="zh-CN"/>
        </w:rPr>
        <w:t xml:space="preserve">. We evaluate the final technique. </w:t>
      </w:r>
    </w:p>
    <w:p w14:paraId="2AECD74B" w14:textId="0DA0FE6A" w:rsidR="0021201D" w:rsidRDefault="0021201D" w:rsidP="0021201D">
      <w:pPr>
        <w:rPr>
          <w:ins w:id="6" w:author="Xu Orson" w:date="2016-09-07T17:11:00Z"/>
          <w:lang w:eastAsia="zh-CN"/>
        </w:rPr>
      </w:pPr>
      <w:r>
        <w:rPr>
          <w:rFonts w:hint="eastAsia"/>
          <w:lang w:eastAsia="zh-CN"/>
        </w:rPr>
        <w:t xml:space="preserve">We finally discuss it. </w:t>
      </w:r>
    </w:p>
    <w:p w14:paraId="744CDDEE" w14:textId="36203133" w:rsidR="00DA6D17" w:rsidRDefault="00DA6D17" w:rsidP="0021201D">
      <w:pPr>
        <w:rPr>
          <w:b/>
          <w:caps/>
          <w:lang w:eastAsia="zh-CN"/>
        </w:rPr>
      </w:pPr>
      <w:ins w:id="7" w:author="Xu Orson" w:date="2016-09-07T17:11:00Z">
        <w:r>
          <w:rPr>
            <w:lang w:eastAsia="zh-CN"/>
          </w:rPr>
          <w:t xml:space="preserve">Feedback design is also important. </w:t>
        </w:r>
      </w:ins>
    </w:p>
    <w:p w14:paraId="175CDA00" w14:textId="77777777" w:rsidR="009E107F" w:rsidRDefault="009E107F">
      <w:pPr>
        <w:spacing w:after="0"/>
        <w:jc w:val="left"/>
        <w:rPr>
          <w:ins w:id="8" w:author="Chun Yu" w:date="2016-09-03T02:14:00Z"/>
          <w:rFonts w:ascii="Arial" w:hAnsi="Arial"/>
          <w:b/>
          <w:caps/>
          <w:kern w:val="32"/>
          <w:sz w:val="18"/>
          <w:lang w:eastAsia="zh-CN"/>
        </w:rPr>
      </w:pPr>
      <w:ins w:id="9" w:author="Chun Yu" w:date="2016-09-03T02:14:00Z">
        <w:r>
          <w:rPr>
            <w:lang w:eastAsia="zh-CN"/>
          </w:rPr>
          <w:br w:type="page"/>
        </w:r>
      </w:ins>
    </w:p>
    <w:p w14:paraId="3EC723AC" w14:textId="0D29CAFC" w:rsidR="00791A58" w:rsidRDefault="00791A58" w:rsidP="00791A58">
      <w:pPr>
        <w:pStyle w:val="1"/>
        <w:rPr>
          <w:lang w:eastAsia="zh-CN"/>
        </w:rPr>
      </w:pPr>
      <w:r>
        <w:rPr>
          <w:rFonts w:hint="eastAsia"/>
          <w:lang w:eastAsia="zh-CN"/>
        </w:rPr>
        <w:lastRenderedPageBreak/>
        <w:t>Related Work</w:t>
      </w:r>
    </w:p>
    <w:p w14:paraId="7ED14A48" w14:textId="77777777" w:rsidR="00D978B7" w:rsidRPr="00A2264F" w:rsidRDefault="00D978B7" w:rsidP="00D978B7">
      <w:pPr>
        <w:rPr>
          <w:ins w:id="10" w:author="Xu Orson" w:date="2016-09-12T20:30:00Z"/>
        </w:rPr>
      </w:pPr>
      <w:ins w:id="11" w:author="Xu Orson" w:date="2016-09-12T20:30:00Z">
        <w:r w:rsidRPr="00A2264F">
          <w:t xml:space="preserve">Pressure is one of the most natural </w:t>
        </w:r>
        <w:proofErr w:type="gramStart"/>
        <w:r w:rsidRPr="00A2264F">
          <w:t>way</w:t>
        </w:r>
        <w:proofErr w:type="gramEnd"/>
        <w:r w:rsidRPr="00A2264F">
          <w:t xml:space="preserve"> of human interaction with the environment. Gripping, twisting, typing and many other daily actions have strong connection with pressure. Pressure control offer users a natural method of manual input to control analog information [2005 </w:t>
        </w:r>
        <w:proofErr w:type="spellStart"/>
        <w:r w:rsidRPr="00A2264F">
          <w:t>Mozobuchi</w:t>
        </w:r>
        <w:proofErr w:type="spellEnd"/>
        <w:r w:rsidRPr="00A2264F">
          <w:t>]. In general, it adds a new dimension which can be manipulated without any hand movement, saving the interaction space [2010 Stewart].</w:t>
        </w:r>
      </w:ins>
    </w:p>
    <w:p w14:paraId="3E1B9595" w14:textId="77777777" w:rsidR="00D978B7" w:rsidRPr="00A2264F" w:rsidRDefault="00D978B7" w:rsidP="00D978B7">
      <w:pPr>
        <w:rPr>
          <w:ins w:id="12" w:author="Xu Orson" w:date="2016-09-12T20:30:00Z"/>
        </w:rPr>
      </w:pPr>
      <w:ins w:id="13" w:author="Xu Orson" w:date="2016-09-12T20:30:00Z">
        <w:r w:rsidRPr="00A2264F">
          <w:t xml:space="preserve">The usage of pressure as a technique of interaction has been more and more pervasive. Since Ramos et al. [Ramos 2004] designed target selection by pressure, menu selection, which is the most relevant to our work, has been investigated as a fundamental application as force input [2007 </w:t>
        </w:r>
        <w:proofErr w:type="spellStart"/>
        <w:r w:rsidRPr="00A2264F">
          <w:t>Cechanowicz</w:t>
        </w:r>
        <w:proofErr w:type="spellEnd"/>
        <w:r w:rsidRPr="00A2264F">
          <w:t>, 2010 Stewart, 2012 Wilson, 2013 Wilson]. M</w:t>
        </w:r>
        <w:r w:rsidRPr="00A2264F">
          <w:rPr>
            <w:lang w:eastAsia="zh-CN"/>
          </w:rPr>
          <w:t>oreover</w:t>
        </w:r>
        <w:r w:rsidRPr="00A2264F">
          <w:t xml:space="preserve">, other typical applications include navigation [2013 Wilson, 2013 </w:t>
        </w:r>
        <w:proofErr w:type="spellStart"/>
        <w:r w:rsidRPr="00A2264F">
          <w:t>Spelmezan</w:t>
        </w:r>
        <w:proofErr w:type="spellEnd"/>
        <w:r w:rsidRPr="00A2264F">
          <w:t xml:space="preserve">], zooming in and out [2005 Ramos, 2006 </w:t>
        </w:r>
        <w:proofErr w:type="spellStart"/>
        <w:r w:rsidRPr="00A2264F">
          <w:t>Rekimoto</w:t>
        </w:r>
        <w:proofErr w:type="spellEnd"/>
        <w:r w:rsidRPr="00A2264F">
          <w:t xml:space="preserve">, 2011 </w:t>
        </w:r>
        <w:proofErr w:type="spellStart"/>
        <w:r w:rsidRPr="00A2264F">
          <w:t>Mandalapu</w:t>
        </w:r>
        <w:proofErr w:type="spellEnd"/>
        <w:r w:rsidRPr="00A2264F">
          <w:t xml:space="preserve">], scrolling [2011 </w:t>
        </w:r>
        <w:proofErr w:type="spellStart"/>
        <w:r w:rsidRPr="00A2264F">
          <w:t>Mandalapu</w:t>
        </w:r>
        <w:proofErr w:type="spellEnd"/>
        <w:r w:rsidRPr="00A2264F">
          <w:t xml:space="preserve">, 2014 </w:t>
        </w:r>
        <w:proofErr w:type="spellStart"/>
        <w:r w:rsidRPr="00A2264F">
          <w:t>Rendl</w:t>
        </w:r>
        <w:proofErr w:type="spellEnd"/>
        <w:r w:rsidRPr="00A2264F">
          <w:t xml:space="preserve">], 3D object previewing [2006 </w:t>
        </w:r>
        <w:proofErr w:type="spellStart"/>
        <w:r w:rsidRPr="00A2264F">
          <w:t>Rekimoto</w:t>
        </w:r>
        <w:proofErr w:type="spellEnd"/>
        <w:r w:rsidRPr="00A2264F">
          <w:t>,</w:t>
        </w:r>
        <w:r w:rsidRPr="00A2264F">
          <w:rPr>
            <w:sz w:val="21"/>
          </w:rPr>
          <w:t xml:space="preserve"> </w:t>
        </w:r>
        <w:r w:rsidRPr="00A2264F">
          <w:t xml:space="preserve">2009 Shi, 2012 </w:t>
        </w:r>
        <w:proofErr w:type="spellStart"/>
        <w:r w:rsidRPr="00A2264F">
          <w:t>Heo</w:t>
        </w:r>
        <w:proofErr w:type="spellEnd"/>
        <w:r w:rsidRPr="00A2264F">
          <w:t xml:space="preserve">] and expressive typing [2011 </w:t>
        </w:r>
        <w:proofErr w:type="spellStart"/>
        <w:r w:rsidRPr="00A2264F">
          <w:t>Heo</w:t>
        </w:r>
        <w:proofErr w:type="spellEnd"/>
        <w:r w:rsidRPr="00A2264F">
          <w:t>,].</w:t>
        </w:r>
      </w:ins>
    </w:p>
    <w:p w14:paraId="43463E7C" w14:textId="77777777" w:rsidR="00D978B7" w:rsidRPr="00A2264F" w:rsidRDefault="00D978B7" w:rsidP="00D978B7">
      <w:pPr>
        <w:rPr>
          <w:ins w:id="14" w:author="Xu Orson" w:date="2016-09-12T20:30:00Z"/>
          <w:i/>
        </w:rPr>
      </w:pPr>
      <w:ins w:id="15" w:author="Xu Orson" w:date="2016-09-12T20:30:00Z">
        <w:r w:rsidRPr="00A2264F">
          <w:rPr>
            <w:i/>
          </w:rPr>
          <w:t xml:space="preserve">Recently with the development of flexible electronics, the range of pressure’s application got expanded. </w:t>
        </w:r>
        <w:proofErr w:type="spellStart"/>
        <w:r w:rsidRPr="00A2264F">
          <w:rPr>
            <w:i/>
          </w:rPr>
          <w:t>Ahn</w:t>
        </w:r>
        <w:proofErr w:type="spellEnd"/>
        <w:r w:rsidRPr="00A2264F">
          <w:rPr>
            <w:i/>
          </w:rPr>
          <w:t xml:space="preserve"> et al. [2015 </w:t>
        </w:r>
        <w:proofErr w:type="spellStart"/>
        <w:r w:rsidRPr="00A2264F">
          <w:rPr>
            <w:i/>
          </w:rPr>
          <w:t>Ahn</w:t>
        </w:r>
        <w:proofErr w:type="spellEnd"/>
        <w:r w:rsidRPr="00A2264F">
          <w:rPr>
            <w:i/>
          </w:rPr>
          <w:t xml:space="preserve">] proposed </w:t>
        </w:r>
        <w:proofErr w:type="spellStart"/>
        <w:r w:rsidRPr="00A2264F">
          <w:rPr>
            <w:i/>
          </w:rPr>
          <w:t>BandSense</w:t>
        </w:r>
        <w:proofErr w:type="spellEnd"/>
        <w:r w:rsidRPr="00A2264F">
          <w:rPr>
            <w:i/>
          </w:rPr>
          <w:t xml:space="preserve">, a new interaction technique which allows pressure-sensitive multi-touch interaction on a wristband. Directional force is applied to control the move of map or cursor. </w:t>
        </w:r>
        <w:proofErr w:type="spellStart"/>
        <w:r w:rsidRPr="00A2264F">
          <w:rPr>
            <w:i/>
          </w:rPr>
          <w:t>Rendl</w:t>
        </w:r>
        <w:proofErr w:type="spellEnd"/>
        <w:r w:rsidRPr="00A2264F">
          <w:rPr>
            <w:i/>
          </w:rPr>
          <w:t xml:space="preserve"> et al. [2016 </w:t>
        </w:r>
        <w:proofErr w:type="spellStart"/>
        <w:r w:rsidRPr="00A2264F">
          <w:rPr>
            <w:i/>
          </w:rPr>
          <w:t>Rendl</w:t>
        </w:r>
        <w:proofErr w:type="spellEnd"/>
        <w:r w:rsidRPr="00A2264F">
          <w:rPr>
            <w:i/>
          </w:rPr>
          <w:t xml:space="preserve">] presented a new concept for smartphones named </w:t>
        </w:r>
        <w:proofErr w:type="spellStart"/>
        <w:r w:rsidRPr="00A2264F">
          <w:rPr>
            <w:i/>
          </w:rPr>
          <w:t>FlexCase</w:t>
        </w:r>
        <w:proofErr w:type="spellEnd"/>
        <w:r w:rsidRPr="00A2264F">
          <w:rPr>
            <w:i/>
          </w:rPr>
          <w:t>, which combines intentional touches, pressure and flex sensor with an e-paper display to enrich the interaction techniques with the original screen.</w:t>
        </w:r>
      </w:ins>
    </w:p>
    <w:p w14:paraId="78D7EE37" w14:textId="77777777" w:rsidR="00D978B7" w:rsidRDefault="00D978B7" w:rsidP="00D978B7">
      <w:pPr>
        <w:pStyle w:val="21"/>
        <w:rPr>
          <w:ins w:id="16" w:author="Xu Orson" w:date="2016-09-12T20:30:00Z"/>
        </w:rPr>
      </w:pPr>
      <w:ins w:id="17" w:author="Xu Orson" w:date="2016-09-12T20:30:00Z">
        <w:r w:rsidRPr="0048435C">
          <w:t>Model</w:t>
        </w:r>
      </w:ins>
    </w:p>
    <w:p w14:paraId="0EDAA5A6" w14:textId="77777777" w:rsidR="00D978B7" w:rsidRPr="00A2264F" w:rsidRDefault="00D978B7" w:rsidP="00D978B7">
      <w:pPr>
        <w:rPr>
          <w:ins w:id="18" w:author="Xu Orson" w:date="2016-09-12T20:30:00Z"/>
        </w:rPr>
      </w:pPr>
      <w:proofErr w:type="gramStart"/>
      <w:ins w:id="19" w:author="Xu Orson" w:date="2016-09-12T20:30:00Z">
        <w:r w:rsidRPr="0048435C">
          <w:t>Many work</w:t>
        </w:r>
        <w:proofErr w:type="gramEnd"/>
        <w:r w:rsidRPr="0048435C">
          <w:t xml:space="preserve"> has been done in order to understand about human’s ability to control pressure, with a pen or a mouse for desktop screen and a pen or fingers for mobile device.</w:t>
        </w:r>
      </w:ins>
    </w:p>
    <w:p w14:paraId="751199E8" w14:textId="77777777" w:rsidR="00D978B7" w:rsidRPr="00A2264F" w:rsidRDefault="00D978B7" w:rsidP="00D978B7">
      <w:pPr>
        <w:rPr>
          <w:ins w:id="20" w:author="Xu Orson" w:date="2016-09-12T20:30:00Z"/>
        </w:rPr>
      </w:pPr>
      <w:ins w:id="21" w:author="Xu Orson" w:date="2016-09-12T20:30:00Z">
        <w:r w:rsidRPr="00A2264F">
          <w:t xml:space="preserve">Ramos et al. [Ramos 2004] and </w:t>
        </w:r>
        <w:proofErr w:type="spellStart"/>
        <w:r w:rsidRPr="00A2264F">
          <w:t>Mozobuchi</w:t>
        </w:r>
        <w:proofErr w:type="spellEnd"/>
        <w:r w:rsidRPr="00A2264F">
          <w:t xml:space="preserve"> et al. [2005 </w:t>
        </w:r>
        <w:proofErr w:type="spellStart"/>
        <w:r w:rsidRPr="00A2264F">
          <w:t>Mozobuchi</w:t>
        </w:r>
        <w:proofErr w:type="spellEnd"/>
        <w:r w:rsidRPr="00A2264F">
          <w:t xml:space="preserve">] studied man’s ability of using pressure to select items with styli. They applied linear transfer function and found out about 6 levels of pressure space as the maximum number to ensure the accuracy. Ramos et al. also reported user’s difficulty at controlling low levels of pressure. Yin et al. [2010 Yin] quantified the force of pressure using a pen. They stated that the normal </w:t>
        </w:r>
        <w:proofErr w:type="gramStart"/>
        <w:r w:rsidRPr="00A2264F">
          <w:t>tasks such as drawing and writing has</w:t>
        </w:r>
        <w:proofErr w:type="gramEnd"/>
        <w:r w:rsidRPr="00A2264F">
          <w:t xml:space="preserve"> a pressure size from 0.82N to 3.16N, while the resting force is usually between 0.78 N and 1.58 N. They found the error rate changed from 4.9% for one layer of pressure to 35% for six layers. Wang et al. Wilson et al. [2010 Wilson] proposed that with adequate feedback, users can accurately distinguish up to 10 levels of pressure. Wang et al. [2016 Wang] investigated the maintenance accuracy when applying force on a sensor with a probe ranging from 0.5N to 5N. The absolute error increases as the force magnitude increases (From 5% to 25% and 1% to 7% without and with visual feedback) while the relative error significantly large only when force was 0.5N. </w:t>
        </w:r>
        <w:proofErr w:type="gramStart"/>
        <w:r w:rsidRPr="00A2264F">
          <w:lastRenderedPageBreak/>
          <w:t>(11% vs. 5% and 3% vs. 1% without and with visual feedback), which was in line with [2004 Ramos].</w:t>
        </w:r>
        <w:proofErr w:type="gramEnd"/>
      </w:ins>
    </w:p>
    <w:p w14:paraId="3F4A59DC" w14:textId="77777777" w:rsidR="00D978B7" w:rsidRPr="00A2264F" w:rsidRDefault="00D978B7" w:rsidP="00D978B7">
      <w:pPr>
        <w:rPr>
          <w:ins w:id="22" w:author="Xu Orson" w:date="2016-09-12T20:30:00Z"/>
        </w:rPr>
      </w:pPr>
    </w:p>
    <w:p w14:paraId="22661B13" w14:textId="77777777" w:rsidR="00D978B7" w:rsidRPr="00A2264F" w:rsidRDefault="00D978B7" w:rsidP="00D978B7">
      <w:pPr>
        <w:rPr>
          <w:ins w:id="23" w:author="Xu Orson" w:date="2016-09-12T20:30:00Z"/>
        </w:rPr>
      </w:pPr>
      <w:ins w:id="24" w:author="Xu Orson" w:date="2016-09-12T20:30:00Z">
        <w:r w:rsidRPr="00A2264F">
          <w:t xml:space="preserve">Visual feedback has been shown to be significant to ensure the high accuracy and low variance [2004 Ramos, 2010 Yin, 2010 Stewart, 2010 Wilson, </w:t>
        </w:r>
        <w:proofErr w:type="gramStart"/>
        <w:r w:rsidRPr="00A2264F">
          <w:t>2016</w:t>
        </w:r>
        <w:proofErr w:type="gramEnd"/>
        <w:r w:rsidRPr="00A2264F">
          <w:t xml:space="preserve"> Wang].</w:t>
        </w:r>
      </w:ins>
    </w:p>
    <w:p w14:paraId="42296CB0" w14:textId="77777777" w:rsidR="00D978B7" w:rsidRPr="00A2264F" w:rsidRDefault="00D978B7" w:rsidP="00D978B7">
      <w:pPr>
        <w:rPr>
          <w:ins w:id="25" w:author="Xu Orson" w:date="2016-09-12T20:30:00Z"/>
        </w:rPr>
      </w:pPr>
      <w:ins w:id="26" w:author="Xu Orson" w:date="2016-09-12T20:30:00Z">
        <w:r w:rsidRPr="00A2264F">
          <w:t xml:space="preserve">The comparison between two most popular selection methods, Quick Release and Dwell, has been discussed. No matter using any tools or just fingertips, Quick Release tends to be much faster while Dwell is more accurate [2004 Ramos, 2007 </w:t>
        </w:r>
        <w:proofErr w:type="spellStart"/>
        <w:r w:rsidRPr="00A2264F">
          <w:t>Cechanowicz</w:t>
        </w:r>
        <w:proofErr w:type="spellEnd"/>
        <w:r w:rsidRPr="00A2264F">
          <w:t>, 2009 Brewster, 2010 Wilson].</w:t>
        </w:r>
      </w:ins>
    </w:p>
    <w:p w14:paraId="4A3B6C09" w14:textId="77777777" w:rsidR="00D978B7" w:rsidRPr="00A2264F" w:rsidRDefault="00D978B7" w:rsidP="00D978B7">
      <w:pPr>
        <w:rPr>
          <w:ins w:id="27" w:author="Xu Orson" w:date="2016-09-12T20:30:00Z"/>
        </w:rPr>
      </w:pPr>
      <w:ins w:id="28" w:author="Xu Orson" w:date="2016-09-12T20:30:00Z">
        <w:r w:rsidRPr="00A2264F">
          <w:t xml:space="preserve">Stewart et al. [2010 Stewart] looked into the different transfer function, including linear [2004 Ramos], quadratic [2007 </w:t>
        </w:r>
        <w:proofErr w:type="spellStart"/>
        <w:r w:rsidRPr="00A2264F">
          <w:t>Cechanowicz</w:t>
        </w:r>
        <w:proofErr w:type="spellEnd"/>
        <w:r w:rsidRPr="00A2264F">
          <w:t>], fish-eye [Shi 2008] and several other functions. They pointed out that the different conclusion may be caused by different linear or non-linear pressure sensors. They also presented that with linear sensors, the linear function outperforms among other functions.</w:t>
        </w:r>
      </w:ins>
    </w:p>
    <w:p w14:paraId="64AC75C6" w14:textId="77777777" w:rsidR="00D978B7" w:rsidRPr="00A2264F" w:rsidRDefault="00D978B7" w:rsidP="00D978B7">
      <w:pPr>
        <w:rPr>
          <w:ins w:id="29" w:author="Xu Orson" w:date="2016-09-12T20:30:00Z"/>
          <w:i/>
        </w:rPr>
      </w:pPr>
      <w:proofErr w:type="spellStart"/>
      <w:ins w:id="30" w:author="Xu Orson" w:date="2016-09-12T20:30:00Z">
        <w:r w:rsidRPr="00A2264F">
          <w:rPr>
            <w:i/>
          </w:rPr>
          <w:t>Mandalapu</w:t>
        </w:r>
        <w:proofErr w:type="spellEnd"/>
        <w:r w:rsidRPr="00A2264F">
          <w:rPr>
            <w:i/>
          </w:rPr>
          <w:t xml:space="preserve"> et al. [2011 </w:t>
        </w:r>
        <w:proofErr w:type="spellStart"/>
        <w:r w:rsidRPr="00A2264F">
          <w:rPr>
            <w:i/>
          </w:rPr>
          <w:t>Mandalapu</w:t>
        </w:r>
        <w:proofErr w:type="spellEnd"/>
        <w:r w:rsidRPr="00A2264F">
          <w:rPr>
            <w:i/>
          </w:rPr>
          <w:t>] proposed that pressure can be controlled in a bi-directional manner, both from zero to positive and positive to zero.</w:t>
        </w:r>
      </w:ins>
    </w:p>
    <w:p w14:paraId="472F2B55" w14:textId="77777777" w:rsidR="00D978B7" w:rsidRPr="00B27B1D" w:rsidRDefault="00D978B7" w:rsidP="00D978B7">
      <w:pPr>
        <w:rPr>
          <w:ins w:id="31" w:author="Xu Orson" w:date="2016-09-12T20:30:00Z"/>
          <w:rFonts w:eastAsia="宋体"/>
          <w:lang w:eastAsia="zh-CN"/>
        </w:rPr>
      </w:pPr>
      <w:proofErr w:type="spellStart"/>
      <w:ins w:id="32" w:author="Xu Orson" w:date="2016-09-12T20:30:00Z">
        <w:r w:rsidRPr="00A2264F">
          <w:rPr>
            <w:i/>
          </w:rPr>
          <w:t>Taher</w:t>
        </w:r>
        <w:proofErr w:type="spellEnd"/>
        <w:r w:rsidRPr="00A2264F">
          <w:rPr>
            <w:i/>
          </w:rPr>
          <w:t xml:space="preserve"> et al. [2014 </w:t>
        </w:r>
        <w:proofErr w:type="spellStart"/>
        <w:r w:rsidRPr="00A2264F">
          <w:rPr>
            <w:i/>
          </w:rPr>
          <w:t>Taher</w:t>
        </w:r>
        <w:proofErr w:type="spellEnd"/>
        <w:r w:rsidRPr="00A2264F">
          <w:rPr>
            <w:i/>
          </w:rPr>
          <w:t>] noticed that the force variation of thumb is much higher than index finger when performing two-finger gestures such as zooming and rotation. They also found that gestures are longer on the phone, while more force will be applied on the tablet. They also found more force will be applied during participants’ walking.</w:t>
        </w:r>
      </w:ins>
    </w:p>
    <w:p w14:paraId="779E4620" w14:textId="77777777" w:rsidR="00D978B7" w:rsidRPr="00D44E29" w:rsidRDefault="00D978B7" w:rsidP="00D978B7">
      <w:pPr>
        <w:pStyle w:val="21"/>
        <w:rPr>
          <w:ins w:id="33" w:author="Xu Orson" w:date="2016-09-12T20:30:00Z"/>
          <w:lang w:eastAsia="zh-CN"/>
        </w:rPr>
      </w:pPr>
      <w:ins w:id="34" w:author="Xu Orson" w:date="2016-09-12T20:30:00Z">
        <w:r w:rsidRPr="00D44E29">
          <w:rPr>
            <w:lang w:eastAsia="zh-CN"/>
          </w:rPr>
          <w:t>Pressure &amp; Text</w:t>
        </w:r>
      </w:ins>
    </w:p>
    <w:p w14:paraId="0DF52932" w14:textId="77777777" w:rsidR="00D978B7" w:rsidRPr="006E5CA0" w:rsidRDefault="00D978B7" w:rsidP="00D978B7">
      <w:pPr>
        <w:rPr>
          <w:ins w:id="35" w:author="Xu Orson" w:date="2016-09-12T20:30:00Z"/>
          <w:lang w:eastAsia="zh-CN"/>
        </w:rPr>
      </w:pPr>
      <w:ins w:id="36" w:author="Xu Orson" w:date="2016-09-12T20:30:00Z">
        <w:r>
          <w:rPr>
            <w:rFonts w:hint="eastAsia"/>
            <w:lang w:eastAsia="zh-CN"/>
          </w:rPr>
          <w:t xml:space="preserve">Pressure has also been used in text entry </w:t>
        </w:r>
        <w:r>
          <w:rPr>
            <w:lang w:eastAsia="zh-CN"/>
          </w:rPr>
          <w:t xml:space="preserve">as an auxiliary channel, especially on mobile devices. </w:t>
        </w:r>
        <w:r w:rsidRPr="00F90E2C">
          <w:rPr>
            <w:lang w:eastAsia="zh-CN"/>
          </w:rPr>
          <w:t>Brewster</w:t>
        </w:r>
        <w:r>
          <w:rPr>
            <w:lang w:eastAsia="zh-CN"/>
          </w:rPr>
          <w:t xml:space="preserve"> et al. [2009 </w:t>
        </w:r>
        <w:r w:rsidRPr="00F90E2C">
          <w:rPr>
            <w:lang w:eastAsia="zh-CN"/>
          </w:rPr>
          <w:t>Brewster</w:t>
        </w:r>
        <w:r>
          <w:rPr>
            <w:lang w:eastAsia="zh-CN"/>
          </w:rPr>
          <w:t xml:space="preserve">] proposed a novel way to control character cases with pressure on </w:t>
        </w:r>
        <w:r w:rsidRPr="00337D7F">
          <w:rPr>
            <w:lang w:eastAsia="zh-CN"/>
          </w:rPr>
          <w:t>soft keyboards</w:t>
        </w:r>
        <w:r>
          <w:rPr>
            <w:lang w:eastAsia="zh-CN"/>
          </w:rPr>
          <w:t xml:space="preserve">, with soft pressure to lower case and hard pressure to upper case. They get the average performance of </w:t>
        </w:r>
        <w:r w:rsidRPr="00337D7F">
          <w:rPr>
            <w:lang w:eastAsia="zh-CN"/>
          </w:rPr>
          <w:t>words-per-minute</w:t>
        </w:r>
        <w:r>
          <w:rPr>
            <w:lang w:eastAsia="zh-CN"/>
          </w:rPr>
          <w:t xml:space="preserve"> (WPM) as 11.8. </w:t>
        </w:r>
        <w:r w:rsidRPr="00C35C7C">
          <w:rPr>
            <w:lang w:eastAsia="zh-CN"/>
          </w:rPr>
          <w:t>McCallum</w:t>
        </w:r>
        <w:r>
          <w:rPr>
            <w:lang w:eastAsia="zh-CN"/>
          </w:rPr>
          <w:t xml:space="preserve"> et al. [2009 </w:t>
        </w:r>
        <w:r w:rsidRPr="00C35C7C">
          <w:rPr>
            <w:lang w:eastAsia="zh-CN"/>
          </w:rPr>
          <w:t>McCallum</w:t>
        </w:r>
        <w:r>
          <w:rPr>
            <w:lang w:eastAsia="zh-CN"/>
          </w:rPr>
          <w:t xml:space="preserve">] proposed similar concept but used it as different way. Based on </w:t>
        </w:r>
        <w:proofErr w:type="spellStart"/>
        <w:r>
          <w:rPr>
            <w:lang w:eastAsia="zh-CN"/>
          </w:rPr>
          <w:t>MultiTap</w:t>
        </w:r>
        <w:proofErr w:type="spellEnd"/>
        <w:r>
          <w:rPr>
            <w:lang w:eastAsia="zh-CN"/>
          </w:rPr>
          <w:t xml:space="preserve"> keyboard, they developed </w:t>
        </w:r>
        <w:proofErr w:type="spellStart"/>
        <w:r w:rsidRPr="00B27B1D">
          <w:rPr>
            <w:i/>
            <w:lang w:eastAsia="zh-CN"/>
          </w:rPr>
          <w:t>PressureText</w:t>
        </w:r>
        <w:proofErr w:type="spellEnd"/>
        <w:r>
          <w:rPr>
            <w:lang w:eastAsia="zh-CN"/>
          </w:rPr>
          <w:t xml:space="preserve">, which maps three distinguished pressure levels to three different characters. The average WPM of their new devices (9.1) is higher than </w:t>
        </w:r>
        <w:proofErr w:type="spellStart"/>
        <w:r>
          <w:rPr>
            <w:lang w:eastAsia="zh-CN"/>
          </w:rPr>
          <w:t>MultiTap</w:t>
        </w:r>
        <w:proofErr w:type="spellEnd"/>
        <w:r>
          <w:rPr>
            <w:lang w:eastAsia="zh-CN"/>
          </w:rPr>
          <w:t xml:space="preserve"> (8.64). </w:t>
        </w:r>
        <w:proofErr w:type="spellStart"/>
        <w:r>
          <w:rPr>
            <w:lang w:eastAsia="zh-CN"/>
          </w:rPr>
          <w:t>Arif</w:t>
        </w:r>
        <w:proofErr w:type="spellEnd"/>
        <w:r>
          <w:rPr>
            <w:lang w:eastAsia="zh-CN"/>
          </w:rPr>
          <w:t xml:space="preserve"> et al. [2009 </w:t>
        </w:r>
        <w:proofErr w:type="spellStart"/>
        <w:r>
          <w:rPr>
            <w:lang w:eastAsia="zh-CN"/>
          </w:rPr>
          <w:t>Arif</w:t>
        </w:r>
        <w:proofErr w:type="spellEnd"/>
        <w:r>
          <w:rPr>
            <w:lang w:eastAsia="zh-CN"/>
          </w:rPr>
          <w:t xml:space="preserve">, 2013 </w:t>
        </w:r>
        <w:proofErr w:type="spellStart"/>
        <w:r>
          <w:rPr>
            <w:lang w:eastAsia="zh-CN"/>
          </w:rPr>
          <w:t>Arif</w:t>
        </w:r>
        <w:proofErr w:type="spellEnd"/>
        <w:r>
          <w:rPr>
            <w:lang w:eastAsia="zh-CN"/>
          </w:rPr>
          <w:t xml:space="preserve">] developed a new text entry technique, which requires users to apply more force on keys that are more unlikely. Their evaluation showed that the new technique (WPM 18.03) outperforms the conventional one (WPM 17.48). Weir et al. [2014 Weir] developed two systems called </w:t>
        </w:r>
        <w:proofErr w:type="spellStart"/>
        <w:r>
          <w:rPr>
            <w:i/>
            <w:lang w:eastAsia="zh-CN"/>
          </w:rPr>
          <w:t>GPType</w:t>
        </w:r>
        <w:proofErr w:type="spellEnd"/>
        <w:r>
          <w:rPr>
            <w:lang w:eastAsia="zh-CN"/>
          </w:rPr>
          <w:t xml:space="preserve"> and </w:t>
        </w:r>
        <w:proofErr w:type="spellStart"/>
        <w:r>
          <w:rPr>
            <w:i/>
            <w:lang w:eastAsia="zh-CN"/>
          </w:rPr>
          <w:t>ForceType</w:t>
        </w:r>
        <w:proofErr w:type="spellEnd"/>
        <w:r>
          <w:rPr>
            <w:i/>
            <w:lang w:eastAsia="zh-CN"/>
          </w:rPr>
          <w:t xml:space="preserve"> </w:t>
        </w:r>
        <w:r>
          <w:rPr>
            <w:lang w:eastAsia="zh-CN"/>
          </w:rPr>
          <w:t xml:space="preserve">to improve text entry. The </w:t>
        </w:r>
        <w:proofErr w:type="spellStart"/>
        <w:r>
          <w:rPr>
            <w:i/>
            <w:lang w:eastAsia="zh-CN"/>
          </w:rPr>
          <w:t>GPType</w:t>
        </w:r>
        <w:proofErr w:type="spellEnd"/>
        <w:r>
          <w:rPr>
            <w:i/>
            <w:lang w:eastAsia="zh-CN"/>
          </w:rPr>
          <w:t xml:space="preserve"> </w:t>
        </w:r>
        <w:r w:rsidRPr="00B27B1D">
          <w:rPr>
            <w:lang w:eastAsia="zh-CN"/>
          </w:rPr>
          <w:t>uses Gaussian Process</w:t>
        </w:r>
        <w:r>
          <w:rPr>
            <w:i/>
            <w:lang w:eastAsia="zh-CN"/>
          </w:rPr>
          <w:t xml:space="preserve"> </w:t>
        </w:r>
        <w:r>
          <w:rPr>
            <w:lang w:eastAsia="zh-CN"/>
          </w:rPr>
          <w:t xml:space="preserve">to model user’s touch offset and variance on the screen to reduce </w:t>
        </w:r>
        <w:r w:rsidRPr="006E5CA0">
          <w:rPr>
            <w:lang w:eastAsia="zh-CN"/>
          </w:rPr>
          <w:t>character error rate</w:t>
        </w:r>
        <w:r>
          <w:rPr>
            <w:lang w:eastAsia="zh-CN"/>
          </w:rPr>
          <w:t xml:space="preserve"> (by 4.9% for sitting situation). The </w:t>
        </w:r>
        <w:proofErr w:type="spellStart"/>
        <w:r>
          <w:rPr>
            <w:i/>
            <w:lang w:eastAsia="zh-CN"/>
          </w:rPr>
          <w:t>ForceType</w:t>
        </w:r>
        <w:proofErr w:type="spellEnd"/>
        <w:r>
          <w:rPr>
            <w:lang w:eastAsia="zh-CN"/>
          </w:rPr>
          <w:t>, with similar concept as [</w:t>
        </w:r>
        <w:proofErr w:type="spellStart"/>
        <w:r>
          <w:rPr>
            <w:lang w:eastAsia="zh-CN"/>
          </w:rPr>
          <w:t>Arif</w:t>
        </w:r>
        <w:proofErr w:type="spellEnd"/>
        <w:r>
          <w:rPr>
            <w:lang w:eastAsia="zh-CN"/>
          </w:rPr>
          <w:t xml:space="preserve"> 2009], allows user to control the level of uncertainty in their input character by pressure force to prevent </w:t>
        </w:r>
        <w:proofErr w:type="spellStart"/>
        <w:r w:rsidRPr="006E5CA0">
          <w:rPr>
            <w:lang w:eastAsia="zh-CN"/>
          </w:rPr>
          <w:t>autocorrection</w:t>
        </w:r>
        <w:proofErr w:type="spellEnd"/>
        <w:r>
          <w:rPr>
            <w:lang w:eastAsia="zh-CN"/>
          </w:rPr>
          <w:t xml:space="preserve"> and increase typing speed (by </w:t>
        </w:r>
        <w:r w:rsidRPr="00927FAB">
          <w:rPr>
            <w:lang w:eastAsia="zh-CN"/>
          </w:rPr>
          <w:t>19.23 WPM</w:t>
        </w:r>
        <w:r>
          <w:rPr>
            <w:lang w:eastAsia="zh-CN"/>
          </w:rPr>
          <w:t xml:space="preserve"> compared to </w:t>
        </w:r>
        <w:r w:rsidRPr="00927FAB">
          <w:rPr>
            <w:lang w:eastAsia="zh-CN"/>
          </w:rPr>
          <w:t>15.42 WPM</w:t>
        </w:r>
        <w:r>
          <w:rPr>
            <w:lang w:eastAsia="zh-CN"/>
          </w:rPr>
          <w:t>).</w:t>
        </w:r>
      </w:ins>
    </w:p>
    <w:p w14:paraId="113A287A" w14:textId="77777777" w:rsidR="00D978B7" w:rsidRPr="00D44E29" w:rsidRDefault="00D978B7" w:rsidP="00D978B7">
      <w:pPr>
        <w:pStyle w:val="21"/>
        <w:rPr>
          <w:ins w:id="37" w:author="Xu Orson" w:date="2016-09-12T20:30:00Z"/>
          <w:lang w:eastAsia="zh-CN"/>
        </w:rPr>
      </w:pPr>
      <w:ins w:id="38" w:author="Xu Orson" w:date="2016-09-12T20:30:00Z">
        <w:r w:rsidRPr="00D44E29">
          <w:rPr>
            <w:lang w:eastAsia="zh-CN"/>
          </w:rPr>
          <w:lastRenderedPageBreak/>
          <w:t>Text Entry on Constraint Interface</w:t>
        </w:r>
      </w:ins>
    </w:p>
    <w:p w14:paraId="30B384E1" w14:textId="7F2F8478" w:rsidR="000864F0" w:rsidRPr="00195F2C" w:rsidDel="00462E78" w:rsidRDefault="00D978B7" w:rsidP="00D978B7">
      <w:pPr>
        <w:rPr>
          <w:ins w:id="39" w:author="Chun Yu" w:date="2016-09-05T16:58:00Z"/>
          <w:del w:id="40" w:author="Xu Orson" w:date="2016-09-05T20:23:00Z"/>
          <w:b/>
          <w:lang w:eastAsia="zh-CN"/>
        </w:rPr>
      </w:pPr>
      <w:ins w:id="41" w:author="Xu Orson" w:date="2016-09-12T20:30:00Z">
        <w:r>
          <w:rPr>
            <w:rFonts w:hint="eastAsia"/>
            <w:lang w:eastAsia="zh-CN"/>
          </w:rPr>
          <w:t>The need of input on constraint user interface</w:t>
        </w:r>
        <w:r>
          <w:rPr>
            <w:lang w:eastAsia="zh-CN"/>
          </w:rPr>
          <w:t>, such as one-dimensional text entry, has been growing</w:t>
        </w:r>
        <w:r>
          <w:rPr>
            <w:rFonts w:hint="eastAsia"/>
            <w:lang w:eastAsia="zh-CN"/>
          </w:rPr>
          <w:t>.</w:t>
        </w:r>
        <w:r>
          <w:rPr>
            <w:lang w:eastAsia="zh-CN"/>
          </w:rPr>
          <w:t xml:space="preserve"> But only a few number literatures discuss about this topic.</w:t>
        </w:r>
        <w:r>
          <w:rPr>
            <w:rFonts w:hint="eastAsia"/>
            <w:lang w:eastAsia="zh-CN"/>
          </w:rPr>
          <w:t xml:space="preserve"> </w:t>
        </w:r>
        <w:r w:rsidRPr="003C24E1">
          <w:rPr>
            <w:lang w:eastAsia="zh-CN"/>
          </w:rPr>
          <w:t>Walmsley</w:t>
        </w:r>
        <w:r>
          <w:rPr>
            <w:lang w:eastAsia="zh-CN"/>
          </w:rPr>
          <w:t xml:space="preserve"> et al. [2014 </w:t>
        </w:r>
        <w:r w:rsidRPr="003C24E1">
          <w:rPr>
            <w:lang w:eastAsia="zh-CN"/>
          </w:rPr>
          <w:t>Walmsley</w:t>
        </w:r>
        <w:r>
          <w:rPr>
            <w:lang w:eastAsia="zh-CN"/>
          </w:rPr>
          <w:t xml:space="preserve">] developed </w:t>
        </w:r>
        <w:proofErr w:type="spellStart"/>
        <w:r>
          <w:rPr>
            <w:i/>
            <w:lang w:eastAsia="zh-CN"/>
          </w:rPr>
          <w:t>Rotext</w:t>
        </w:r>
        <w:proofErr w:type="spellEnd"/>
        <w:r>
          <w:rPr>
            <w:lang w:eastAsia="zh-CN"/>
          </w:rPr>
          <w:t xml:space="preserve">, which maps device orientation to a character with only audio feedback. Users can get an average performance of 12.6 WPM at first and can enter up to 37 WPM after training. Yu et al. [2016 Chun Yu] developed 1D </w:t>
        </w:r>
        <w:r w:rsidRPr="003C24E1">
          <w:rPr>
            <w:lang w:eastAsia="zh-CN"/>
          </w:rPr>
          <w:t>Handwriting</w:t>
        </w:r>
        <w:r>
          <w:rPr>
            <w:lang w:eastAsia="zh-CN"/>
          </w:rPr>
          <w:t xml:space="preserve"> system on smart glasses, which project 2D handwriting strokes into 1D space. User studies showed that participants can </w:t>
        </w:r>
        <w:proofErr w:type="gramStart"/>
        <w:r>
          <w:rPr>
            <w:lang w:eastAsia="zh-CN"/>
          </w:rPr>
          <w:t>outperforms</w:t>
        </w:r>
        <w:proofErr w:type="gramEnd"/>
        <w:r>
          <w:rPr>
            <w:lang w:eastAsia="zh-CN"/>
          </w:rPr>
          <w:t xml:space="preserve"> a </w:t>
        </w:r>
        <w:r w:rsidRPr="006976FE">
          <w:rPr>
            <w:lang w:eastAsia="zh-CN"/>
          </w:rPr>
          <w:t>selection-based technique</w:t>
        </w:r>
        <w:r>
          <w:rPr>
            <w:lang w:eastAsia="zh-CN"/>
          </w:rPr>
          <w:t xml:space="preserve">, with both </w:t>
        </w:r>
        <w:r w:rsidRPr="006976FE">
          <w:rPr>
            <w:lang w:eastAsia="zh-CN"/>
          </w:rPr>
          <w:t>letter input (4.67 WPM vs. 4.20 WPM) and word input (9.72 WPM vs. 8.10 WPM).</w:t>
        </w:r>
        <w:r>
          <w:rPr>
            <w:lang w:eastAsia="zh-CN"/>
          </w:rPr>
          <w:t xml:space="preserve"> P</w:t>
        </w:r>
        <w:r w:rsidRPr="006976FE">
          <w:rPr>
            <w:lang w:eastAsia="zh-CN"/>
          </w:rPr>
          <w:t>articipant</w:t>
        </w:r>
        <w:r>
          <w:rPr>
            <w:lang w:eastAsia="zh-CN"/>
          </w:rPr>
          <w:t xml:space="preserve"> can obtain 19.6 WPM after extensive training.</w:t>
        </w:r>
      </w:ins>
      <w:ins w:id="42" w:author="Chun Yu" w:date="2016-09-05T11:02:00Z">
        <w:del w:id="43" w:author="Xu Orson" w:date="2016-09-10T18:02:00Z">
          <w:r w:rsidR="00C6236B">
            <w:rPr>
              <w:rFonts w:hint="eastAsia"/>
              <w:lang w:eastAsia="zh-CN"/>
            </w:rPr>
            <w:delText>Pressure is pervasive</w:delText>
          </w:r>
        </w:del>
      </w:ins>
      <w:ins w:id="44" w:author="Chun Yu" w:date="2016-09-05T11:03:00Z">
        <w:del w:id="45" w:author="Xu Orson" w:date="2016-09-10T18:02:00Z">
          <w:r w:rsidR="000864F0">
            <w:rPr>
              <w:rFonts w:hint="eastAsia"/>
              <w:lang w:eastAsia="zh-CN"/>
            </w:rPr>
            <w:delText xml:space="preserve">. </w:delText>
          </w:r>
        </w:del>
      </w:ins>
      <w:ins w:id="46" w:author="Chun Yu" w:date="2016-09-05T11:05:00Z">
        <w:del w:id="47" w:author="Xu Orson" w:date="2016-09-10T18:02:00Z">
          <w:r w:rsidR="00381303">
            <w:rPr>
              <w:rFonts w:hint="eastAsia"/>
              <w:lang w:eastAsia="zh-CN"/>
            </w:rPr>
            <w:delText xml:space="preserve">Many pressure devices. </w:delText>
          </w:r>
          <w:r w:rsidR="007074D9">
            <w:rPr>
              <w:rFonts w:hint="eastAsia"/>
              <w:lang w:eastAsia="zh-CN"/>
            </w:rPr>
            <w:delText xml:space="preserve">In the future, </w:delText>
          </w:r>
        </w:del>
        <w:del w:id="48" w:author="Xu Orson" w:date="2016-09-09T20:52:00Z">
          <w:r w:rsidR="007074D9" w:rsidDel="00CF5101">
            <w:rPr>
              <w:rFonts w:hint="eastAsia"/>
              <w:lang w:eastAsia="zh-CN"/>
            </w:rPr>
            <w:delText>pressure sensor will be pervasive.</w:delText>
          </w:r>
        </w:del>
        <w:del w:id="49" w:author="Xu Orson" w:date="2016-09-05T20:23:00Z">
          <w:r w:rsidR="007074D9" w:rsidDel="00462E78">
            <w:rPr>
              <w:rFonts w:hint="eastAsia"/>
              <w:lang w:eastAsia="zh-CN"/>
            </w:rPr>
            <w:delText xml:space="preserve"> </w:delText>
          </w:r>
        </w:del>
      </w:ins>
    </w:p>
    <w:p w14:paraId="045A93B9" w14:textId="4571A4F1" w:rsidR="00012206" w:rsidRPr="00462E78" w:rsidDel="00CF5101" w:rsidRDefault="00012206" w:rsidP="00CF5101">
      <w:pPr>
        <w:rPr>
          <w:ins w:id="50" w:author="Chun Yu" w:date="2016-09-05T11:03:00Z"/>
          <w:del w:id="51" w:author="Xu Orson" w:date="2016-09-09T20:52:00Z"/>
          <w:rFonts w:eastAsia="宋体"/>
          <w:lang w:eastAsia="zh-CN"/>
          <w:rPrChange w:id="52" w:author="Xu Orson" w:date="2016-09-05T20:23:00Z">
            <w:rPr>
              <w:ins w:id="53" w:author="Chun Yu" w:date="2016-09-05T11:03:00Z"/>
              <w:del w:id="54" w:author="Xu Orson" w:date="2016-09-09T20:52:00Z"/>
              <w:lang w:eastAsia="zh-CN"/>
            </w:rPr>
          </w:rPrChange>
        </w:rPr>
      </w:pPr>
    </w:p>
    <w:p w14:paraId="7B896460" w14:textId="0913EA8C" w:rsidR="006A7073" w:rsidRPr="00195F2C" w:rsidDel="00CF5101" w:rsidRDefault="000864F0" w:rsidP="00CF5101">
      <w:pPr>
        <w:rPr>
          <w:ins w:id="55" w:author="Chun Yu" w:date="2016-09-05T11:03:00Z"/>
          <w:del w:id="56" w:author="Xu Orson" w:date="2016-09-09T20:52:00Z"/>
          <w:b/>
          <w:lang w:eastAsia="zh-CN"/>
        </w:rPr>
      </w:pPr>
      <w:ins w:id="57" w:author="Chun Yu" w:date="2016-09-05T11:03:00Z">
        <w:del w:id="58" w:author="Xu Orson" w:date="2016-09-09T20:52:00Z">
          <w:r w:rsidRPr="00195F2C" w:rsidDel="00CF5101">
            <w:rPr>
              <w:b/>
              <w:lang w:eastAsia="zh-CN"/>
            </w:rPr>
            <w:delText>How is pressure be used in HCI?</w:delText>
          </w:r>
        </w:del>
      </w:ins>
    </w:p>
    <w:p w14:paraId="2B42824F" w14:textId="69A7840D" w:rsidR="00D52310" w:rsidDel="00CF5101" w:rsidRDefault="007F7F6C" w:rsidP="00CF5101">
      <w:pPr>
        <w:rPr>
          <w:ins w:id="59" w:author="Chun Yu" w:date="2016-09-05T11:04:00Z"/>
          <w:del w:id="60" w:author="Xu Orson" w:date="2016-09-09T20:52:00Z"/>
          <w:lang w:eastAsia="zh-CN"/>
        </w:rPr>
      </w:pPr>
      <w:ins w:id="61" w:author="Chun Yu" w:date="2016-09-05T11:03:00Z">
        <w:del w:id="62" w:author="Xu Orson" w:date="2016-09-09T20:52:00Z">
          <w:r w:rsidRPr="00641170" w:rsidDel="00CF5101">
            <w:rPr>
              <w:rFonts w:ascii="Arial" w:hAnsi="Arial"/>
              <w:b/>
              <w:kern w:val="32"/>
              <w:sz w:val="18"/>
              <w:highlight w:val="yellow"/>
              <w:lang w:eastAsia="zh-CN"/>
              <w:rPrChange w:id="63" w:author="Chun Yu" w:date="2016-09-05T11:09:00Z">
                <w:rPr>
                  <w:b/>
                  <w:lang w:eastAsia="zh-CN"/>
                </w:rPr>
              </w:rPrChange>
            </w:rPr>
            <w:delText xml:space="preserve">Using pressure as a main </w:delText>
          </w:r>
        </w:del>
      </w:ins>
      <w:ins w:id="64" w:author="Chun Yu" w:date="2016-09-05T11:04:00Z">
        <w:del w:id="65" w:author="Xu Orson" w:date="2016-09-09T20:52:00Z">
          <w:r w:rsidRPr="00641170" w:rsidDel="00CF5101">
            <w:rPr>
              <w:rFonts w:ascii="Arial" w:hAnsi="Arial"/>
              <w:b/>
              <w:kern w:val="32"/>
              <w:sz w:val="18"/>
              <w:highlight w:val="yellow"/>
              <w:lang w:eastAsia="zh-CN"/>
              <w:rPrChange w:id="66" w:author="Chun Yu" w:date="2016-09-05T11:09:00Z">
                <w:rPr>
                  <w:b/>
                  <w:lang w:eastAsia="zh-CN"/>
                </w:rPr>
              </w:rPrChange>
            </w:rPr>
            <w:delText>channel</w:delText>
          </w:r>
        </w:del>
      </w:ins>
      <w:ins w:id="67" w:author="Chun Yu" w:date="2016-09-05T11:03:00Z">
        <w:del w:id="68" w:author="Xu Orson" w:date="2016-09-09T20:52:00Z">
          <w:r w:rsidRPr="00641170" w:rsidDel="00CF5101">
            <w:rPr>
              <w:rFonts w:ascii="Arial" w:hAnsi="Arial"/>
              <w:b/>
              <w:kern w:val="32"/>
              <w:sz w:val="18"/>
              <w:highlight w:val="yellow"/>
              <w:lang w:eastAsia="zh-CN"/>
              <w:rPrChange w:id="69" w:author="Chun Yu" w:date="2016-09-05T11:09:00Z">
                <w:rPr>
                  <w:b/>
                  <w:lang w:eastAsia="zh-CN"/>
                </w:rPr>
              </w:rPrChange>
            </w:rPr>
            <w:delText xml:space="preserve"> </w:delText>
          </w:r>
        </w:del>
      </w:ins>
      <w:ins w:id="70" w:author="Chun Yu" w:date="2016-09-05T11:04:00Z">
        <w:del w:id="71" w:author="Xu Orson" w:date="2016-09-09T20:52:00Z">
          <w:r w:rsidRPr="00641170" w:rsidDel="00CF5101">
            <w:rPr>
              <w:rFonts w:ascii="Arial" w:hAnsi="Arial"/>
              <w:b/>
              <w:kern w:val="32"/>
              <w:sz w:val="18"/>
              <w:highlight w:val="yellow"/>
              <w:lang w:eastAsia="zh-CN"/>
              <w:rPrChange w:id="72" w:author="Chun Yu" w:date="2016-09-05T11:09:00Z">
                <w:rPr>
                  <w:b/>
                  <w:lang w:eastAsia="zh-CN"/>
                </w:rPr>
              </w:rPrChange>
            </w:rPr>
            <w:delText>to select something, such as menu, is quite related to our work.</w:delText>
          </w:r>
          <w:r w:rsidDel="00CF5101">
            <w:rPr>
              <w:rFonts w:hint="eastAsia"/>
              <w:lang w:eastAsia="zh-CN"/>
            </w:rPr>
            <w:delText xml:space="preserve"> </w:delText>
          </w:r>
        </w:del>
      </w:ins>
    </w:p>
    <w:p w14:paraId="04FF68F4" w14:textId="3204EE9C" w:rsidR="00D52310" w:rsidRPr="005D7049" w:rsidDel="00CF5101" w:rsidRDefault="00E42EFC" w:rsidP="00CF5101">
      <w:pPr>
        <w:rPr>
          <w:ins w:id="73" w:author="Chun Yu" w:date="2016-09-05T16:59:00Z"/>
          <w:del w:id="74" w:author="Xu Orson" w:date="2016-09-09T20:52:00Z"/>
          <w:rFonts w:eastAsia="宋体"/>
          <w:highlight w:val="yellow"/>
          <w:lang w:eastAsia="zh-CN"/>
          <w:rPrChange w:id="75" w:author="Xu Orson" w:date="2016-09-05T23:32:00Z">
            <w:rPr>
              <w:ins w:id="76" w:author="Chun Yu" w:date="2016-09-05T16:59:00Z"/>
              <w:del w:id="77" w:author="Xu Orson" w:date="2016-09-09T20:52:00Z"/>
              <w:highlight w:val="yellow"/>
              <w:lang w:eastAsia="zh-CN"/>
            </w:rPr>
          </w:rPrChange>
        </w:rPr>
      </w:pPr>
      <w:ins w:id="78" w:author="Chun Yu" w:date="2016-09-05T11:04:00Z">
        <w:del w:id="79" w:author="Xu Orson" w:date="2016-09-09T20:52:00Z">
          <w:r w:rsidRPr="00CF571C" w:rsidDel="00CF5101">
            <w:rPr>
              <w:rFonts w:ascii="Arial" w:hAnsi="Arial"/>
              <w:b/>
              <w:kern w:val="32"/>
              <w:sz w:val="18"/>
              <w:highlight w:val="yellow"/>
              <w:lang w:eastAsia="zh-CN"/>
              <w:rPrChange w:id="80" w:author="Chun Yu" w:date="2016-09-05T11:08:00Z">
                <w:rPr>
                  <w:b/>
                  <w:lang w:eastAsia="zh-CN"/>
                </w:rPr>
              </w:rPrChange>
            </w:rPr>
            <w:delText xml:space="preserve">Using </w:delText>
          </w:r>
          <w:r w:rsidR="00D41BC1" w:rsidRPr="00CF571C" w:rsidDel="00CF5101">
            <w:rPr>
              <w:rFonts w:ascii="Arial" w:hAnsi="Arial"/>
              <w:b/>
              <w:kern w:val="32"/>
              <w:sz w:val="18"/>
              <w:highlight w:val="yellow"/>
              <w:lang w:eastAsia="zh-CN"/>
              <w:rPrChange w:id="81" w:author="Chun Yu" w:date="2016-09-05T11:08:00Z">
                <w:rPr>
                  <w:b/>
                  <w:lang w:eastAsia="zh-CN"/>
                </w:rPr>
              </w:rPrChange>
            </w:rPr>
            <w:delText xml:space="preserve">pressure in other ways as secondary channel is related but not that important. </w:delText>
          </w:r>
        </w:del>
      </w:ins>
    </w:p>
    <w:p w14:paraId="26B5A9F8" w14:textId="13C961BA" w:rsidR="00123A10" w:rsidRPr="00123A10" w:rsidRDefault="00123A10">
      <w:pPr>
        <w:pStyle w:val="21"/>
        <w:rPr>
          <w:ins w:id="82" w:author="Chun Yu" w:date="2016-09-05T11:04:00Z"/>
          <w:del w:id="83" w:author="Xu Orson" w:date="2016-09-10T18:02:00Z"/>
          <w:highlight w:val="yellow"/>
          <w:lang w:eastAsia="zh-CN"/>
          <w:rPrChange w:id="84" w:author="Chun Yu" w:date="2016-09-05T16:59:00Z">
            <w:rPr>
              <w:ins w:id="85" w:author="Chun Yu" w:date="2016-09-05T11:04:00Z"/>
              <w:del w:id="86" w:author="Xu Orson" w:date="2016-09-10T18:02:00Z"/>
              <w:lang w:eastAsia="zh-CN"/>
            </w:rPr>
          </w:rPrChange>
        </w:rPr>
        <w:pPrChange w:id="87" w:author="Xu Orson" w:date="2016-09-09T20:52:00Z">
          <w:pPr/>
        </w:pPrChange>
      </w:pPr>
      <w:ins w:id="88" w:author="Chun Yu" w:date="2016-09-05T16:59:00Z">
        <w:del w:id="89" w:author="Xu Orson" w:date="2016-09-10T18:02:00Z">
          <w:r w:rsidRPr="00D44E29">
            <w:rPr>
              <w:highlight w:val="yellow"/>
              <w:lang w:eastAsia="zh-CN"/>
            </w:rPr>
            <w:delText>Model</w:delText>
          </w:r>
        </w:del>
      </w:ins>
    </w:p>
    <w:p w14:paraId="0A9D4348" w14:textId="6CFD3554" w:rsidR="00D41BC1" w:rsidRDefault="00D41BC1">
      <w:pPr>
        <w:rPr>
          <w:ins w:id="90" w:author="Chun Yu" w:date="2016-09-05T11:08:00Z"/>
          <w:del w:id="91" w:author="Xu Orson" w:date="2016-09-10T18:02:00Z"/>
          <w:lang w:eastAsia="zh-CN"/>
        </w:rPr>
      </w:pPr>
      <w:ins w:id="92" w:author="Chun Yu" w:date="2016-09-05T11:04:00Z">
        <w:del w:id="93" w:author="Xu Orson" w:date="2016-09-10T18:02:00Z">
          <w:r w:rsidRPr="00CF571C">
            <w:rPr>
              <w:highlight w:val="yellow"/>
              <w:lang w:eastAsia="zh-CN"/>
              <w:rPrChange w:id="94" w:author="Chun Yu" w:date="2016-09-05T11:08:00Z">
                <w:rPr>
                  <w:lang w:eastAsia="zh-CN"/>
                </w:rPr>
              </w:rPrChange>
            </w:rPr>
            <w:delText>We also need some work about the modeling of pressure, which provides some understanding about man</w:delText>
          </w:r>
        </w:del>
      </w:ins>
      <w:ins w:id="95" w:author="Chun Yu" w:date="2016-09-05T11:05:00Z">
        <w:del w:id="96" w:author="Xu Orson" w:date="2016-09-10T18:02:00Z">
          <w:r w:rsidRPr="00CF571C">
            <w:rPr>
              <w:highlight w:val="yellow"/>
              <w:lang w:eastAsia="zh-CN"/>
              <w:rPrChange w:id="97" w:author="Chun Yu" w:date="2016-09-05T11:08:00Z">
                <w:rPr>
                  <w:lang w:eastAsia="zh-CN"/>
                </w:rPr>
              </w:rPrChange>
            </w:rPr>
            <w:delText>’s ability to control pressure.</w:delText>
          </w:r>
          <w:r>
            <w:rPr>
              <w:rFonts w:hint="eastAsia"/>
              <w:lang w:eastAsia="zh-CN"/>
            </w:rPr>
            <w:delText xml:space="preserve"> </w:delText>
          </w:r>
        </w:del>
      </w:ins>
    </w:p>
    <w:p w14:paraId="4A062825" w14:textId="62ACBB63" w:rsidR="005D7049" w:rsidRPr="005D7049" w:rsidRDefault="00CF571C" w:rsidP="005D7049">
      <w:pPr>
        <w:rPr>
          <w:ins w:id="98" w:author="Chun Yu" w:date="2016-09-05T16:58:00Z"/>
          <w:del w:id="99" w:author="Xu Orson" w:date="2016-09-10T18:02:00Z"/>
          <w:lang w:eastAsia="zh-CN"/>
          <w:rPrChange w:id="100" w:author="Xu Orson" w:date="2016-09-05T23:33:00Z">
            <w:rPr>
              <w:ins w:id="101" w:author="Chun Yu" w:date="2016-09-05T16:58:00Z"/>
              <w:del w:id="102" w:author="Xu Orson" w:date="2016-09-10T18:02:00Z"/>
              <w:color w:val="FF0000"/>
              <w:lang w:eastAsia="zh-CN"/>
            </w:rPr>
          </w:rPrChange>
        </w:rPr>
      </w:pPr>
      <w:ins w:id="103" w:author="Chun Yu" w:date="2016-09-05T11:08:00Z">
        <w:del w:id="104" w:author="Xu Orson" w:date="2016-09-10T18:02:00Z">
          <w:r w:rsidRPr="00CF571C">
            <w:rPr>
              <w:color w:val="FF0000"/>
              <w:lang w:eastAsia="zh-CN"/>
              <w:rPrChange w:id="105" w:author="Chun Yu" w:date="2016-09-05T11:09:00Z">
                <w:rPr>
                  <w:lang w:eastAsia="zh-CN"/>
                </w:rPr>
              </w:rPrChange>
            </w:rPr>
            <w:delText xml:space="preserve">(for the above </w:delText>
          </w:r>
        </w:del>
      </w:ins>
      <w:ins w:id="106" w:author="Chun Yu" w:date="2016-09-05T11:09:00Z">
        <w:del w:id="107" w:author="Xu Orson" w:date="2016-09-10T18:02:00Z">
          <w:r w:rsidR="00641170">
            <w:rPr>
              <w:rFonts w:hint="eastAsia"/>
              <w:color w:val="FF0000"/>
              <w:lang w:eastAsia="zh-CN"/>
            </w:rPr>
            <w:delText>three</w:delText>
          </w:r>
        </w:del>
      </w:ins>
      <w:ins w:id="108" w:author="Chun Yu" w:date="2016-09-05T11:08:00Z">
        <w:del w:id="109" w:author="Xu Orson" w:date="2016-09-10T18:02:00Z">
          <w:r w:rsidRPr="00CF571C">
            <w:rPr>
              <w:color w:val="FF0000"/>
              <w:lang w:eastAsia="zh-CN"/>
              <w:rPrChange w:id="110" w:author="Chun Yu" w:date="2016-09-05T11:09:00Z">
                <w:rPr>
                  <w:lang w:eastAsia="zh-CN"/>
                </w:rPr>
              </w:rPrChange>
            </w:rPr>
            <w:delText xml:space="preserve"> points, can we have a summary of the category)</w:delText>
          </w:r>
        </w:del>
      </w:ins>
    </w:p>
    <w:p w14:paraId="2C66DA96" w14:textId="17A256D3" w:rsidR="00012206" w:rsidRPr="00D44E29" w:rsidRDefault="00012206">
      <w:pPr>
        <w:pStyle w:val="21"/>
        <w:rPr>
          <w:ins w:id="111" w:author="Chun Yu" w:date="2016-09-05T11:06:00Z"/>
          <w:del w:id="112" w:author="Xu Orson" w:date="2016-09-10T18:02:00Z"/>
          <w:lang w:eastAsia="zh-CN"/>
        </w:rPr>
        <w:pPrChange w:id="113" w:author="Xu Orson" w:date="2016-09-05T23:33:00Z">
          <w:pPr/>
        </w:pPrChange>
      </w:pPr>
      <w:ins w:id="114" w:author="Chun Yu" w:date="2016-09-05T16:58:00Z">
        <w:del w:id="115" w:author="Xu Orson" w:date="2016-09-10T18:02:00Z">
          <w:r w:rsidRPr="00D44E29">
            <w:rPr>
              <w:lang w:eastAsia="zh-CN"/>
            </w:rPr>
            <w:delText>Pressure &amp; Text</w:delText>
          </w:r>
        </w:del>
      </w:ins>
    </w:p>
    <w:p w14:paraId="44C62A14" w14:textId="7FB0C2B1" w:rsidR="005D7049" w:rsidRDefault="00EE5AAC" w:rsidP="005D7049">
      <w:pPr>
        <w:rPr>
          <w:ins w:id="116" w:author="Chun Yu" w:date="2016-09-05T16:58:00Z"/>
          <w:del w:id="117" w:author="Xu Orson" w:date="2016-09-10T18:02:00Z"/>
          <w:lang w:eastAsia="zh-CN"/>
        </w:rPr>
      </w:pPr>
      <w:ins w:id="118" w:author="Chun Yu" w:date="2016-09-05T11:06:00Z">
        <w:del w:id="119" w:author="Xu Orson" w:date="2016-09-10T18:02:00Z">
          <w:r>
            <w:rPr>
              <w:rFonts w:hint="eastAsia"/>
              <w:lang w:eastAsia="zh-CN"/>
            </w:rPr>
            <w:delText>Pressure has also be</w:delText>
          </w:r>
        </w:del>
      </w:ins>
      <w:ins w:id="120" w:author="Chun Yu" w:date="2016-09-05T11:07:00Z">
        <w:del w:id="121" w:author="Xu Orson" w:date="2016-09-10T18:02:00Z">
          <w:r w:rsidR="00EE12A2">
            <w:rPr>
              <w:rFonts w:hint="eastAsia"/>
              <w:lang w:eastAsia="zh-CN"/>
            </w:rPr>
            <w:delText>en</w:delText>
          </w:r>
        </w:del>
      </w:ins>
      <w:ins w:id="122" w:author="Chun Yu" w:date="2016-09-05T11:06:00Z">
        <w:del w:id="123" w:author="Xu Orson" w:date="2016-09-10T18:02:00Z">
          <w:r>
            <w:rPr>
              <w:rFonts w:hint="eastAsia"/>
              <w:lang w:eastAsia="zh-CN"/>
            </w:rPr>
            <w:delText xml:space="preserve"> used in text entry but not as a main channel. </w:delText>
          </w:r>
        </w:del>
      </w:ins>
    </w:p>
    <w:p w14:paraId="017A6928" w14:textId="7E3CD77C" w:rsidR="00012206" w:rsidRPr="00D44E29" w:rsidRDefault="00123A10">
      <w:pPr>
        <w:pStyle w:val="21"/>
        <w:rPr>
          <w:ins w:id="124" w:author="Chun Yu" w:date="2016-09-05T11:06:00Z"/>
          <w:del w:id="125" w:author="Xu Orson" w:date="2016-09-10T18:02:00Z"/>
          <w:lang w:eastAsia="zh-CN"/>
        </w:rPr>
        <w:pPrChange w:id="126" w:author="Xu Orson" w:date="2016-09-05T23:33:00Z">
          <w:pPr/>
        </w:pPrChange>
      </w:pPr>
      <w:ins w:id="127" w:author="Chun Yu" w:date="2016-09-05T16:58:00Z">
        <w:del w:id="128" w:author="Xu Orson" w:date="2016-09-10T18:02:00Z">
          <w:r w:rsidRPr="00D44E29">
            <w:rPr>
              <w:lang w:eastAsia="zh-CN"/>
            </w:rPr>
            <w:delText>Text</w:delText>
          </w:r>
        </w:del>
      </w:ins>
      <w:ins w:id="129" w:author="Chun Yu" w:date="2016-09-05T16:59:00Z">
        <w:del w:id="130" w:author="Xu Orson" w:date="2016-09-10T18:02:00Z">
          <w:r w:rsidRPr="00D44E29">
            <w:rPr>
              <w:lang w:eastAsia="zh-CN"/>
            </w:rPr>
            <w:delText xml:space="preserve"> Entry on Constraint Interface</w:delText>
          </w:r>
        </w:del>
      </w:ins>
    </w:p>
    <w:p w14:paraId="680A97BD" w14:textId="145059E7" w:rsidR="00F1378A" w:rsidRDefault="00F9549E">
      <w:pPr>
        <w:rPr>
          <w:ins w:id="131" w:author="Chun Yu" w:date="2016-09-05T11:07:00Z"/>
          <w:del w:id="132" w:author="Xu Orson" w:date="2016-09-10T18:02:00Z"/>
          <w:lang w:eastAsia="zh-CN"/>
        </w:rPr>
      </w:pPr>
      <w:ins w:id="133" w:author="Chun Yu" w:date="2016-09-05T11:07:00Z">
        <w:del w:id="134" w:author="Xu Orson" w:date="2016-09-10T18:02:00Z">
          <w:r>
            <w:rPr>
              <w:rFonts w:hint="eastAsia"/>
              <w:lang w:eastAsia="zh-CN"/>
            </w:rPr>
            <w:delText xml:space="preserve">The growing need of input on constraint user interface. </w:delText>
          </w:r>
        </w:del>
      </w:ins>
    </w:p>
    <w:p w14:paraId="217D94CC" w14:textId="057D5442" w:rsidR="001B2F0C" w:rsidRPr="00B840BF" w:rsidDel="00D978B7" w:rsidRDefault="00E7690B" w:rsidP="000E5A86">
      <w:pPr>
        <w:rPr>
          <w:ins w:id="135" w:author="Chun Yu" w:date="2016-09-11T20:55:00Z"/>
          <w:del w:id="136" w:author="Xu Orson" w:date="2016-09-12T20:29:00Z"/>
          <w:lang w:eastAsia="zh-CN"/>
          <w:rPrChange w:id="137" w:author="Chun Yu" w:date="2016-09-11T21:13:00Z">
            <w:rPr>
              <w:ins w:id="138" w:author="Chun Yu" w:date="2016-09-11T20:55:00Z"/>
              <w:del w:id="139" w:author="Xu Orson" w:date="2016-09-12T20:29:00Z"/>
              <w:rFonts w:ascii="MS Mincho" w:eastAsia="MS Mincho" w:hAnsi="MS Mincho" w:cs="MS Mincho"/>
              <w:lang w:eastAsia="zh-CN"/>
            </w:rPr>
          </w:rPrChange>
        </w:rPr>
      </w:pPr>
      <w:ins w:id="140" w:author="Chun Yu" w:date="2016-09-11T17:52:00Z">
        <w:del w:id="141" w:author="Xu Orson" w:date="2016-09-12T20:29:00Z">
          <w:r w:rsidDel="00D978B7">
            <w:rPr>
              <w:rFonts w:hint="eastAsia"/>
              <w:lang w:eastAsia="zh-CN"/>
            </w:rPr>
            <w:delText xml:space="preserve"> </w:delText>
          </w:r>
        </w:del>
      </w:ins>
    </w:p>
    <w:p w14:paraId="6678C398" w14:textId="1F385214" w:rsidR="003022D8" w:rsidDel="00D978B7" w:rsidRDefault="003022D8" w:rsidP="000E5A86">
      <w:pPr>
        <w:rPr>
          <w:ins w:id="142" w:author="Chun Yu" w:date="2016-09-11T17:53:00Z"/>
          <w:del w:id="143" w:author="Xu Orson" w:date="2016-09-12T20:29:00Z"/>
          <w:rFonts w:ascii="MS Mincho" w:eastAsia="MS Mincho" w:hAnsi="MS Mincho" w:cs="MS Mincho"/>
          <w:lang w:eastAsia="zh-CN"/>
        </w:rPr>
      </w:pPr>
      <w:ins w:id="144" w:author="Chun Yu" w:date="2016-09-11T17:52:00Z">
        <w:del w:id="145" w:author="Xu Orson" w:date="2016-09-12T20:29:00Z">
          <w:r w:rsidDel="00D978B7">
            <w:rPr>
              <w:rFonts w:ascii="MS Mincho" w:eastAsia="MS Mincho" w:hAnsi="MS Mincho" w:cs="MS Mincho" w:hint="eastAsia"/>
              <w:lang w:eastAsia="zh-CN"/>
            </w:rPr>
            <w:delText>用pressure的</w:delText>
          </w:r>
        </w:del>
      </w:ins>
      <w:ins w:id="146" w:author="Chun Yu" w:date="2016-09-11T17:53:00Z">
        <w:del w:id="147" w:author="Xu Orson" w:date="2016-09-12T20:29:00Z">
          <w:r w:rsidDel="00D978B7">
            <w:rPr>
              <w:rFonts w:ascii="宋体" w:eastAsia="宋体" w:hAnsi="宋体" w:cs="宋体"/>
              <w:lang w:eastAsia="zh-CN"/>
            </w:rPr>
            <w:delText>动</w:delText>
          </w:r>
          <w:r w:rsidDel="00D978B7">
            <w:rPr>
              <w:rFonts w:ascii="MS Mincho" w:eastAsia="MS Mincho" w:hAnsi="MS Mincho" w:cs="MS Mincho" w:hint="eastAsia"/>
              <w:lang w:eastAsia="zh-CN"/>
            </w:rPr>
            <w:delText>机有哪些，</w:delText>
          </w:r>
          <w:r w:rsidDel="00D978B7">
            <w:rPr>
              <w:rFonts w:ascii="宋体" w:eastAsia="宋体" w:hAnsi="宋体" w:cs="宋体"/>
              <w:lang w:eastAsia="zh-CN"/>
            </w:rPr>
            <w:delText>请</w:delText>
          </w:r>
          <w:r w:rsidDel="00D978B7">
            <w:rPr>
              <w:rFonts w:ascii="MS Mincho" w:eastAsia="MS Mincho" w:hAnsi="MS Mincho" w:cs="MS Mincho" w:hint="eastAsia"/>
              <w:lang w:eastAsia="zh-CN"/>
            </w:rPr>
            <w:delText>列</w:delText>
          </w:r>
          <w:r w:rsidDel="00D978B7">
            <w:rPr>
              <w:rFonts w:ascii="宋体" w:eastAsia="宋体" w:hAnsi="宋体" w:cs="宋体"/>
              <w:lang w:eastAsia="zh-CN"/>
            </w:rPr>
            <w:delText>举</w:delText>
          </w:r>
          <w:r w:rsidDel="00D978B7">
            <w:rPr>
              <w:rFonts w:ascii="MS Mincho" w:eastAsia="MS Mincho" w:hAnsi="MS Mincho" w:cs="MS Mincho" w:hint="eastAsia"/>
              <w:lang w:eastAsia="zh-CN"/>
            </w:rPr>
            <w:delText>：</w:delText>
          </w:r>
        </w:del>
      </w:ins>
    </w:p>
    <w:p w14:paraId="1A415ABD" w14:textId="46465A1C" w:rsidR="003022D8" w:rsidDel="00D978B7" w:rsidRDefault="003022D8" w:rsidP="000E5A86">
      <w:pPr>
        <w:rPr>
          <w:ins w:id="148" w:author="Chun Yu" w:date="2016-09-11T17:53:00Z"/>
          <w:del w:id="149" w:author="Xu Orson" w:date="2016-09-12T20:29:00Z"/>
          <w:rFonts w:ascii="MS Mincho" w:eastAsia="MS Mincho" w:hAnsi="MS Mincho" w:cs="MS Mincho"/>
          <w:lang w:eastAsia="zh-CN"/>
        </w:rPr>
      </w:pPr>
      <w:ins w:id="150" w:author="Chun Yu" w:date="2016-09-11T17:53:00Z">
        <w:del w:id="151" w:author="Xu Orson" w:date="2016-09-12T20:29:00Z">
          <w:r w:rsidDel="00D978B7">
            <w:rPr>
              <w:rFonts w:ascii="MS Mincho" w:eastAsia="MS Mincho" w:hAnsi="MS Mincho" w:cs="MS Mincho" w:hint="eastAsia"/>
              <w:lang w:eastAsia="zh-CN"/>
            </w:rPr>
            <w:delText xml:space="preserve">1. </w:delText>
          </w:r>
          <w:r w:rsidR="002F2756" w:rsidDel="00D978B7">
            <w:rPr>
              <w:rFonts w:ascii="MS Mincho" w:eastAsia="MS Mincho" w:hAnsi="MS Mincho" w:cs="MS Mincho" w:hint="eastAsia"/>
              <w:lang w:eastAsia="zh-CN"/>
            </w:rPr>
            <w:delText>方便？</w:delText>
          </w:r>
        </w:del>
      </w:ins>
    </w:p>
    <w:p w14:paraId="43204E1B" w14:textId="11F8F8A1" w:rsidR="002F2756" w:rsidDel="00D978B7" w:rsidRDefault="002F2756" w:rsidP="000E5A86">
      <w:pPr>
        <w:rPr>
          <w:ins w:id="152" w:author="Chun Yu" w:date="2016-09-11T17:53:00Z"/>
          <w:del w:id="153" w:author="Xu Orson" w:date="2016-09-12T20:29:00Z"/>
          <w:rFonts w:ascii="宋体" w:eastAsia="宋体" w:hAnsi="宋体" w:cs="宋体"/>
          <w:lang w:eastAsia="zh-CN"/>
        </w:rPr>
      </w:pPr>
      <w:ins w:id="154" w:author="Chun Yu" w:date="2016-09-11T17:53:00Z">
        <w:del w:id="155" w:author="Xu Orson" w:date="2016-09-12T20:29:00Z">
          <w:r w:rsidDel="00D978B7">
            <w:rPr>
              <w:rFonts w:ascii="MS Mincho" w:eastAsia="MS Mincho" w:hAnsi="MS Mincho" w:cs="MS Mincho" w:hint="eastAsia"/>
              <w:lang w:eastAsia="zh-CN"/>
            </w:rPr>
            <w:delText>2. 增加</w:delText>
          </w:r>
          <w:r w:rsidDel="00D978B7">
            <w:rPr>
              <w:rFonts w:ascii="宋体" w:eastAsia="宋体" w:hAnsi="宋体" w:cs="宋体" w:hint="eastAsia"/>
              <w:lang w:eastAsia="zh-CN"/>
            </w:rPr>
            <w:delText>表达力？</w:delText>
          </w:r>
        </w:del>
      </w:ins>
    </w:p>
    <w:p w14:paraId="54F7CF6F" w14:textId="628AF990" w:rsidR="00985818" w:rsidDel="00D978B7" w:rsidRDefault="002F2756" w:rsidP="000E5A86">
      <w:pPr>
        <w:rPr>
          <w:ins w:id="156" w:author="Chun Yu" w:date="2016-09-11T17:53:00Z"/>
          <w:del w:id="157" w:author="Xu Orson" w:date="2016-09-12T20:29:00Z"/>
          <w:rFonts w:ascii="宋体" w:eastAsia="宋体" w:hAnsi="宋体" w:cs="宋体"/>
          <w:lang w:eastAsia="zh-CN"/>
        </w:rPr>
      </w:pPr>
      <w:ins w:id="158" w:author="Chun Yu" w:date="2016-09-11T17:53:00Z">
        <w:del w:id="159" w:author="Xu Orson" w:date="2016-09-12T20:29:00Z">
          <w:r w:rsidDel="00D978B7">
            <w:rPr>
              <w:rFonts w:ascii="宋体" w:eastAsia="宋体" w:hAnsi="宋体" w:cs="宋体" w:hint="eastAsia"/>
              <w:lang w:eastAsia="zh-CN"/>
            </w:rPr>
            <w:delText>3. 自然？</w:delText>
          </w:r>
        </w:del>
      </w:ins>
    </w:p>
    <w:p w14:paraId="7F62EDDF" w14:textId="7C1DCC34" w:rsidR="008C6925" w:rsidDel="00D978B7" w:rsidRDefault="00985818" w:rsidP="000E5A86">
      <w:pPr>
        <w:rPr>
          <w:ins w:id="160" w:author="Chun Yu" w:date="2016-09-11T20:37:00Z"/>
          <w:del w:id="161" w:author="Xu Orson" w:date="2016-09-12T20:29:00Z"/>
          <w:rFonts w:ascii="宋体" w:eastAsia="宋体" w:hAnsi="宋体" w:cs="宋体"/>
          <w:lang w:eastAsia="zh-CN"/>
        </w:rPr>
      </w:pPr>
      <w:ins w:id="162" w:author="Chun Yu" w:date="2016-09-11T17:53:00Z">
        <w:del w:id="163" w:author="Xu Orson" w:date="2016-09-12T20:29:00Z">
          <w:r w:rsidDel="00D978B7">
            <w:rPr>
              <w:rFonts w:ascii="宋体" w:eastAsia="宋体" w:hAnsi="宋体" w:cs="宋体" w:hint="eastAsia"/>
              <w:lang w:eastAsia="zh-CN"/>
            </w:rPr>
            <w:delText>4. 不需要移动？</w:delText>
          </w:r>
        </w:del>
      </w:ins>
    </w:p>
    <w:p w14:paraId="6CE854B6" w14:textId="70D19241" w:rsidR="005B05B0" w:rsidDel="00D978B7" w:rsidRDefault="007F4EE3" w:rsidP="000E5A86">
      <w:pPr>
        <w:rPr>
          <w:ins w:id="164" w:author="Chun Yu" w:date="2016-09-11T20:38:00Z"/>
          <w:del w:id="165" w:author="Xu Orson" w:date="2016-09-12T20:29:00Z"/>
          <w:rFonts w:ascii="宋体" w:eastAsia="宋体" w:hAnsi="宋体" w:cs="宋体"/>
          <w:lang w:eastAsia="zh-CN"/>
        </w:rPr>
      </w:pPr>
      <w:ins w:id="166" w:author="Chun Yu" w:date="2016-09-11T20:38:00Z">
        <w:del w:id="167" w:author="Xu Orson" w:date="2016-09-12T20:29:00Z">
          <w:r w:rsidDel="00D978B7">
            <w:rPr>
              <w:rFonts w:ascii="宋体" w:eastAsia="宋体" w:hAnsi="宋体" w:cs="宋体" w:hint="eastAsia"/>
              <w:lang w:eastAsia="zh-CN"/>
            </w:rPr>
            <w:delText>Pressure</w:delText>
          </w:r>
        </w:del>
      </w:ins>
      <w:ins w:id="168" w:author="Chun Yu" w:date="2016-09-11T21:02:00Z">
        <w:del w:id="169" w:author="Xu Orson" w:date="2016-09-12T20:29:00Z">
          <w:r w:rsidR="00C02B60" w:rsidDel="00D978B7">
            <w:rPr>
              <w:rFonts w:ascii="宋体" w:eastAsia="宋体" w:hAnsi="宋体" w:cs="宋体" w:hint="eastAsia"/>
              <w:lang w:eastAsia="zh-CN"/>
            </w:rPr>
            <w:delText xml:space="preserve"> Model: </w:delText>
          </w:r>
        </w:del>
      </w:ins>
      <w:ins w:id="170" w:author="Chun Yu" w:date="2016-09-11T21:03:00Z">
        <w:del w:id="171" w:author="Xu Orson" w:date="2016-09-12T20:29:00Z">
          <w:r w:rsidR="00C02B60" w:rsidDel="00D978B7">
            <w:rPr>
              <w:rFonts w:ascii="宋体" w:eastAsia="宋体" w:hAnsi="宋体" w:cs="宋体"/>
              <w:lang w:eastAsia="zh-CN"/>
            </w:rPr>
            <w:delText>ability</w:delText>
          </w:r>
          <w:r w:rsidR="00C02B60" w:rsidDel="00D978B7">
            <w:rPr>
              <w:rFonts w:ascii="宋体" w:eastAsia="宋体" w:hAnsi="宋体" w:cs="宋体" w:hint="eastAsia"/>
              <w:lang w:eastAsia="zh-CN"/>
            </w:rPr>
            <w:delText>. Mode</w:delText>
          </w:r>
        </w:del>
      </w:ins>
    </w:p>
    <w:p w14:paraId="1D19B99A" w14:textId="3F0E8438" w:rsidR="00A90533" w:rsidDel="00D978B7" w:rsidRDefault="007F4EE3" w:rsidP="000E5A86">
      <w:pPr>
        <w:rPr>
          <w:ins w:id="172" w:author="Chun Yu" w:date="2016-09-11T20:39:00Z"/>
          <w:del w:id="173" w:author="Xu Orson" w:date="2016-09-12T20:29:00Z"/>
          <w:rFonts w:ascii="宋体" w:eastAsia="宋体" w:hAnsi="宋体" w:cs="宋体"/>
          <w:lang w:eastAsia="zh-CN"/>
        </w:rPr>
      </w:pPr>
      <w:ins w:id="174" w:author="Chun Yu" w:date="2016-09-11T20:38:00Z">
        <w:del w:id="175" w:author="Xu Orson" w:date="2016-09-12T20:29:00Z">
          <w:r w:rsidDel="00D978B7">
            <w:rPr>
              <w:rFonts w:ascii="宋体" w:eastAsia="宋体" w:hAnsi="宋体" w:cs="宋体" w:hint="eastAsia"/>
              <w:lang w:eastAsia="zh-CN"/>
            </w:rPr>
            <w:delText xml:space="preserve">1. </w:delText>
          </w:r>
          <w:r w:rsidR="00A90533" w:rsidDel="00D978B7">
            <w:rPr>
              <w:rFonts w:ascii="宋体" w:eastAsia="宋体" w:hAnsi="宋体" w:cs="宋体" w:hint="eastAsia"/>
              <w:lang w:eastAsia="zh-CN"/>
            </w:rPr>
            <w:delText>控制</w:delText>
          </w:r>
        </w:del>
      </w:ins>
      <w:ins w:id="176" w:author="Chun Yu" w:date="2016-09-11T20:39:00Z">
        <w:del w:id="177" w:author="Xu Orson" w:date="2016-09-12T20:29:00Z">
          <w:r w:rsidR="00A90533" w:rsidDel="00D978B7">
            <w:rPr>
              <w:rFonts w:ascii="宋体" w:eastAsia="宋体" w:hAnsi="宋体" w:cs="宋体" w:hint="eastAsia"/>
              <w:lang w:eastAsia="zh-CN"/>
            </w:rPr>
            <w:delText>范围</w:delText>
          </w:r>
        </w:del>
      </w:ins>
      <w:ins w:id="178" w:author="Chun Yu" w:date="2016-09-11T20:41:00Z">
        <w:del w:id="179" w:author="Xu Orson" w:date="2016-09-12T20:29:00Z">
          <w:r w:rsidR="00BC52B7" w:rsidDel="00D978B7">
            <w:rPr>
              <w:rFonts w:ascii="宋体" w:eastAsia="宋体" w:hAnsi="宋体" w:cs="宋体" w:hint="eastAsia"/>
              <w:lang w:eastAsia="zh-CN"/>
            </w:rPr>
            <w:delText xml:space="preserve"> </w:delText>
          </w:r>
        </w:del>
      </w:ins>
      <w:ins w:id="180" w:author="Chun Yu" w:date="2016-09-11T20:40:00Z">
        <w:del w:id="181" w:author="Xu Orson" w:date="2016-09-12T20:29:00Z">
          <w:r w:rsidR="00BC52B7" w:rsidDel="00D978B7">
            <w:rPr>
              <w:rFonts w:ascii="宋体" w:eastAsia="宋体" w:hAnsi="宋体" w:cs="宋体" w:hint="eastAsia"/>
              <w:lang w:eastAsia="zh-CN"/>
            </w:rPr>
            <w:delText>(XX-XX)</w:delText>
          </w:r>
        </w:del>
      </w:ins>
      <w:ins w:id="182" w:author="Chun Yu" w:date="2016-09-11T20:46:00Z">
        <w:del w:id="183" w:author="Xu Orson" w:date="2016-09-12T20:29:00Z">
          <w:r w:rsidR="006B014A" w:rsidDel="00D978B7">
            <w:rPr>
              <w:rFonts w:ascii="宋体" w:eastAsia="宋体" w:hAnsi="宋体" w:cs="宋体" w:hint="eastAsia"/>
              <w:lang w:eastAsia="zh-CN"/>
            </w:rPr>
            <w:delText xml:space="preserve"> </w:delText>
          </w:r>
        </w:del>
      </w:ins>
      <w:ins w:id="184" w:author="Chun Yu" w:date="2016-09-11T20:39:00Z">
        <w:del w:id="185" w:author="Xu Orson" w:date="2016-09-12T20:29:00Z">
          <w:r w:rsidR="00A90533" w:rsidDel="00D978B7">
            <w:rPr>
              <w:rFonts w:ascii="宋体" w:eastAsia="宋体" w:hAnsi="宋体" w:cs="宋体" w:hint="eastAsia"/>
              <w:lang w:eastAsia="zh-CN"/>
            </w:rPr>
            <w:delText>2. 精度</w:delText>
          </w:r>
        </w:del>
      </w:ins>
      <w:ins w:id="186" w:author="Chun Yu" w:date="2016-09-11T20:43:00Z">
        <w:del w:id="187" w:author="Xu Orson" w:date="2016-09-12T20:29:00Z">
          <w:r w:rsidR="007A511F" w:rsidDel="00D978B7">
            <w:rPr>
              <w:rFonts w:ascii="宋体" w:eastAsia="宋体" w:hAnsi="宋体" w:cs="宋体" w:hint="eastAsia"/>
              <w:lang w:eastAsia="zh-CN"/>
            </w:rPr>
            <w:delText xml:space="preserve"> </w:delText>
          </w:r>
        </w:del>
      </w:ins>
      <w:ins w:id="188" w:author="Chun Yu" w:date="2016-09-11T21:01:00Z">
        <w:del w:id="189" w:author="Xu Orson" w:date="2016-09-12T20:29:00Z">
          <w:r w:rsidR="00DA3527" w:rsidDel="00D978B7">
            <w:rPr>
              <w:rFonts w:ascii="宋体" w:eastAsia="宋体" w:hAnsi="宋体" w:cs="宋体" w:hint="eastAsia"/>
              <w:lang w:eastAsia="zh-CN"/>
            </w:rPr>
            <w:delText>Level</w:delText>
          </w:r>
        </w:del>
      </w:ins>
    </w:p>
    <w:p w14:paraId="1F650477" w14:textId="2E93DEB4" w:rsidR="00A90533" w:rsidDel="00D978B7" w:rsidRDefault="008C6925" w:rsidP="000E5A86">
      <w:pPr>
        <w:rPr>
          <w:ins w:id="190" w:author="Chun Yu" w:date="2016-09-11T20:39:00Z"/>
          <w:del w:id="191" w:author="Xu Orson" w:date="2016-09-12T20:29:00Z"/>
          <w:rFonts w:ascii="宋体" w:eastAsia="宋体" w:hAnsi="宋体" w:cs="宋体"/>
          <w:lang w:eastAsia="zh-CN"/>
        </w:rPr>
      </w:pPr>
      <w:ins w:id="192" w:author="Chun Yu" w:date="2016-09-11T20:47:00Z">
        <w:del w:id="193" w:author="Xu Orson" w:date="2016-09-12T20:29:00Z">
          <w:r w:rsidDel="00D978B7">
            <w:rPr>
              <w:rFonts w:ascii="宋体" w:eastAsia="宋体" w:hAnsi="宋体" w:cs="宋体" w:hint="eastAsia"/>
              <w:lang w:eastAsia="zh-CN"/>
            </w:rPr>
            <w:delText>2</w:delText>
          </w:r>
        </w:del>
      </w:ins>
      <w:ins w:id="194" w:author="Chun Yu" w:date="2016-09-11T20:39:00Z">
        <w:del w:id="195" w:author="Xu Orson" w:date="2016-09-12T20:29:00Z">
          <w:r w:rsidR="00A90533" w:rsidDel="00D978B7">
            <w:rPr>
              <w:rFonts w:ascii="宋体" w:eastAsia="宋体" w:hAnsi="宋体" w:cs="宋体" w:hint="eastAsia"/>
              <w:lang w:eastAsia="zh-CN"/>
            </w:rPr>
            <w:delText>. dwell vs. quick release</w:delText>
          </w:r>
        </w:del>
      </w:ins>
    </w:p>
    <w:p w14:paraId="3748D663" w14:textId="191BD19B" w:rsidR="00C17978" w:rsidDel="00D978B7" w:rsidRDefault="008C6925" w:rsidP="000E5A86">
      <w:pPr>
        <w:rPr>
          <w:ins w:id="196" w:author="Chun Yu" w:date="2016-09-11T20:44:00Z"/>
          <w:del w:id="197" w:author="Xu Orson" w:date="2016-09-12T20:29:00Z"/>
          <w:rFonts w:ascii="宋体" w:eastAsia="宋体" w:hAnsi="宋体" w:cs="宋体"/>
          <w:lang w:eastAsia="zh-CN"/>
        </w:rPr>
      </w:pPr>
      <w:ins w:id="198" w:author="Chun Yu" w:date="2016-09-11T20:47:00Z">
        <w:del w:id="199" w:author="Xu Orson" w:date="2016-09-12T20:29:00Z">
          <w:r w:rsidDel="00D978B7">
            <w:rPr>
              <w:rFonts w:ascii="宋体" w:eastAsia="宋体" w:hAnsi="宋体" w:cs="宋体" w:hint="eastAsia"/>
              <w:lang w:eastAsia="zh-CN"/>
            </w:rPr>
            <w:delText>3</w:delText>
          </w:r>
        </w:del>
      </w:ins>
      <w:ins w:id="200" w:author="Chun Yu" w:date="2016-09-11T20:39:00Z">
        <w:del w:id="201" w:author="Xu Orson" w:date="2016-09-12T20:29:00Z">
          <w:r w:rsidR="00A90533" w:rsidDel="00D978B7">
            <w:rPr>
              <w:rFonts w:ascii="宋体" w:eastAsia="宋体" w:hAnsi="宋体" w:cs="宋体" w:hint="eastAsia"/>
              <w:lang w:eastAsia="zh-CN"/>
            </w:rPr>
            <w:delText xml:space="preserve">. </w:delText>
          </w:r>
          <w:r w:rsidR="00A90533" w:rsidDel="00D978B7">
            <w:rPr>
              <w:rFonts w:ascii="宋体" w:eastAsia="宋体" w:hAnsi="宋体" w:cs="宋体"/>
              <w:lang w:eastAsia="zh-CN"/>
            </w:rPr>
            <w:delText>feedback</w:delText>
          </w:r>
        </w:del>
      </w:ins>
    </w:p>
    <w:p w14:paraId="3701C020" w14:textId="49C23A3A" w:rsidR="00A90533" w:rsidDel="00D978B7" w:rsidRDefault="008C6925" w:rsidP="000E5A86">
      <w:pPr>
        <w:rPr>
          <w:ins w:id="202" w:author="Chun Yu" w:date="2016-09-11T20:37:00Z"/>
          <w:del w:id="203" w:author="Xu Orson" w:date="2016-09-12T20:29:00Z"/>
          <w:rFonts w:ascii="宋体" w:eastAsia="宋体" w:hAnsi="宋体" w:cs="宋体"/>
          <w:lang w:eastAsia="zh-CN"/>
        </w:rPr>
      </w:pPr>
      <w:ins w:id="204" w:author="Chun Yu" w:date="2016-09-11T20:47:00Z">
        <w:del w:id="205" w:author="Xu Orson" w:date="2016-09-12T20:29:00Z">
          <w:r w:rsidDel="00D978B7">
            <w:rPr>
              <w:rFonts w:ascii="宋体" w:eastAsia="宋体" w:hAnsi="宋体" w:cs="宋体" w:hint="eastAsia"/>
              <w:lang w:eastAsia="zh-CN"/>
            </w:rPr>
            <w:delText>4</w:delText>
          </w:r>
        </w:del>
      </w:ins>
      <w:ins w:id="206" w:author="Chun Yu" w:date="2016-09-11T20:44:00Z">
        <w:del w:id="207" w:author="Xu Orson" w:date="2016-09-12T20:29:00Z">
          <w:r w:rsidR="00C17978" w:rsidDel="00D978B7">
            <w:rPr>
              <w:rFonts w:ascii="宋体" w:eastAsia="宋体" w:hAnsi="宋体" w:cs="宋体" w:hint="eastAsia"/>
              <w:lang w:eastAsia="zh-CN"/>
            </w:rPr>
            <w:delText>. Transfer function</w:delText>
          </w:r>
        </w:del>
      </w:ins>
      <w:ins w:id="208" w:author="Chun Yu" w:date="2016-09-11T20:39:00Z">
        <w:del w:id="209" w:author="Xu Orson" w:date="2016-09-12T20:29:00Z">
          <w:r w:rsidR="00A90533" w:rsidDel="00D978B7">
            <w:rPr>
              <w:rFonts w:ascii="宋体" w:eastAsia="宋体" w:hAnsi="宋体" w:cs="宋体" w:hint="eastAsia"/>
              <w:lang w:eastAsia="zh-CN"/>
            </w:rPr>
            <w:delText xml:space="preserve"> </w:delText>
          </w:r>
        </w:del>
      </w:ins>
    </w:p>
    <w:p w14:paraId="62ABD549" w14:textId="3B76C9CC" w:rsidR="00DA3527" w:rsidDel="00D978B7" w:rsidRDefault="00DA3527" w:rsidP="000E5A86">
      <w:pPr>
        <w:rPr>
          <w:ins w:id="210" w:author="Chun Yu" w:date="2016-09-11T21:01:00Z"/>
          <w:del w:id="211" w:author="Xu Orson" w:date="2016-09-12T20:29:00Z"/>
          <w:rFonts w:ascii="宋体" w:eastAsia="宋体" w:hAnsi="宋体" w:cs="宋体"/>
          <w:lang w:eastAsia="zh-CN"/>
        </w:rPr>
      </w:pPr>
      <w:ins w:id="212" w:author="Chun Yu" w:date="2016-09-11T21:01:00Z">
        <w:del w:id="213" w:author="Xu Orson" w:date="2016-09-12T20:29:00Z">
          <w:r w:rsidDel="00D978B7">
            <w:rPr>
              <w:rFonts w:ascii="宋体" w:eastAsia="宋体" w:hAnsi="宋体" w:cs="宋体" w:hint="eastAsia"/>
              <w:lang w:eastAsia="zh-CN"/>
            </w:rPr>
            <w:delText xml:space="preserve">5. Time </w:delText>
          </w:r>
        </w:del>
      </w:ins>
    </w:p>
    <w:p w14:paraId="4BBF478A" w14:textId="57286303" w:rsidR="00DA3527" w:rsidDel="00D978B7" w:rsidRDefault="00DA3527" w:rsidP="000E5A86">
      <w:pPr>
        <w:rPr>
          <w:ins w:id="214" w:author="Chun Yu" w:date="2016-09-11T20:56:00Z"/>
          <w:del w:id="215" w:author="Xu Orson" w:date="2016-09-12T20:29:00Z"/>
          <w:rFonts w:ascii="宋体" w:eastAsia="宋体" w:hAnsi="宋体" w:cs="宋体"/>
          <w:lang w:eastAsia="zh-CN"/>
        </w:rPr>
      </w:pPr>
    </w:p>
    <w:p w14:paraId="04760189" w14:textId="051CB302" w:rsidR="00151A38" w:rsidDel="00D978B7" w:rsidRDefault="00151A38" w:rsidP="000E5A86">
      <w:pPr>
        <w:rPr>
          <w:ins w:id="216" w:author="Chun Yu" w:date="2016-09-11T20:56:00Z"/>
          <w:del w:id="217" w:author="Xu Orson" w:date="2016-09-12T20:29:00Z"/>
          <w:rFonts w:ascii="宋体" w:eastAsia="宋体" w:hAnsi="宋体" w:cs="宋体"/>
          <w:lang w:eastAsia="zh-CN"/>
        </w:rPr>
      </w:pPr>
      <w:ins w:id="218" w:author="Chun Yu" w:date="2016-09-11T20:56:00Z">
        <w:del w:id="219" w:author="Xu Orson" w:date="2016-09-12T20:29:00Z">
          <w:r w:rsidDel="00D978B7">
            <w:rPr>
              <w:rFonts w:ascii="宋体" w:eastAsia="宋体" w:hAnsi="宋体" w:cs="宋体" w:hint="eastAsia"/>
              <w:lang w:eastAsia="zh-CN"/>
            </w:rPr>
            <w:delText>Pressure Application</w:delText>
          </w:r>
        </w:del>
      </w:ins>
    </w:p>
    <w:p w14:paraId="54B20379" w14:textId="25F67025" w:rsidR="00151A38" w:rsidDel="00D978B7" w:rsidRDefault="00C02B60" w:rsidP="000E5A86">
      <w:pPr>
        <w:rPr>
          <w:ins w:id="220" w:author="Chun Yu" w:date="2016-09-11T21:02:00Z"/>
          <w:del w:id="221" w:author="Xu Orson" w:date="2016-09-12T20:29:00Z"/>
          <w:rFonts w:ascii="宋体" w:eastAsia="宋体" w:hAnsi="宋体" w:cs="宋体"/>
          <w:lang w:eastAsia="zh-CN"/>
        </w:rPr>
      </w:pPr>
      <w:ins w:id="222" w:author="Chun Yu" w:date="2016-09-11T21:02:00Z">
        <w:del w:id="223" w:author="Xu Orson" w:date="2016-09-12T20:29:00Z">
          <w:r w:rsidDel="00D978B7">
            <w:rPr>
              <w:rFonts w:ascii="宋体" w:eastAsia="宋体" w:hAnsi="宋体" w:cs="宋体" w:hint="eastAsia"/>
              <w:lang w:eastAsia="zh-CN"/>
            </w:rPr>
            <w:delText>Pressure has been applied to menu</w:delText>
          </w:r>
        </w:del>
      </w:ins>
      <w:ins w:id="224" w:author="Chun Yu" w:date="2016-09-11T21:03:00Z">
        <w:del w:id="225" w:author="Xu Orson" w:date="2016-09-12T20:29:00Z">
          <w:r w:rsidDel="00D978B7">
            <w:rPr>
              <w:rFonts w:ascii="宋体" w:eastAsia="宋体" w:hAnsi="宋体" w:cs="宋体" w:hint="eastAsia"/>
              <w:lang w:eastAsia="zh-CN"/>
            </w:rPr>
            <w:delText xml:space="preserve"> [] using this mode, control </w:delText>
          </w:r>
          <w:r w:rsidDel="00D978B7">
            <w:rPr>
              <w:rFonts w:ascii="宋体" w:eastAsia="宋体" w:hAnsi="宋体" w:cs="宋体"/>
              <w:lang w:eastAsia="zh-CN"/>
            </w:rPr>
            <w:delText>rotation</w:delText>
          </w:r>
          <w:r w:rsidDel="00D978B7">
            <w:rPr>
              <w:rFonts w:ascii="宋体" w:eastAsia="宋体" w:hAnsi="宋体" w:cs="宋体" w:hint="eastAsia"/>
              <w:lang w:eastAsia="zh-CN"/>
            </w:rPr>
            <w:delText xml:space="preserve"> 3D, zoom in out. The basic mode paradigm is let the user to perform a force with a </w:delText>
          </w:r>
        </w:del>
      </w:ins>
      <w:ins w:id="226" w:author="Chun Yu" w:date="2016-09-11T21:04:00Z">
        <w:del w:id="227" w:author="Xu Orson" w:date="2016-09-12T20:29:00Z">
          <w:r w:rsidDel="00D978B7">
            <w:rPr>
              <w:rFonts w:ascii="宋体" w:eastAsia="宋体" w:hAnsi="宋体" w:cs="宋体"/>
              <w:lang w:eastAsia="zh-CN"/>
            </w:rPr>
            <w:delText>feedback</w:delText>
          </w:r>
        </w:del>
      </w:ins>
      <w:ins w:id="228" w:author="Chun Yu" w:date="2016-09-11T21:03:00Z">
        <w:del w:id="229" w:author="Xu Orson" w:date="2016-09-12T20:29:00Z">
          <w:r w:rsidDel="00D978B7">
            <w:rPr>
              <w:rFonts w:ascii="宋体" w:eastAsia="宋体" w:hAnsi="宋体" w:cs="宋体" w:hint="eastAsia"/>
              <w:lang w:eastAsia="zh-CN"/>
            </w:rPr>
            <w:delText xml:space="preserve"> </w:delText>
          </w:r>
        </w:del>
      </w:ins>
      <w:ins w:id="230" w:author="Chun Yu" w:date="2016-09-11T21:04:00Z">
        <w:del w:id="231" w:author="Xu Orson" w:date="2016-09-12T20:29:00Z">
          <w:r w:rsidDel="00D978B7">
            <w:rPr>
              <w:rFonts w:ascii="宋体" w:eastAsia="宋体" w:hAnsi="宋体" w:cs="宋体" w:hint="eastAsia"/>
              <w:lang w:eastAsia="zh-CN"/>
            </w:rPr>
            <w:delText xml:space="preserve">to achieve the target. </w:delText>
          </w:r>
        </w:del>
      </w:ins>
    </w:p>
    <w:p w14:paraId="5857895A" w14:textId="14412E0F" w:rsidR="000A05B6" w:rsidDel="00D978B7" w:rsidRDefault="000A05B6" w:rsidP="000E5A86">
      <w:pPr>
        <w:rPr>
          <w:ins w:id="232" w:author="Chun Yu" w:date="2016-09-11T17:55:00Z"/>
          <w:del w:id="233" w:author="Xu Orson" w:date="2016-09-12T20:29:00Z"/>
          <w:rFonts w:eastAsiaTheme="minorEastAsia"/>
          <w:lang w:eastAsia="zh-CN"/>
        </w:rPr>
      </w:pPr>
    </w:p>
    <w:p w14:paraId="4E1D479E" w14:textId="2D6DDC0F" w:rsidR="000A05B6" w:rsidDel="00D978B7" w:rsidRDefault="000A05B6" w:rsidP="000E5A86">
      <w:pPr>
        <w:rPr>
          <w:ins w:id="234" w:author="Chun Yu" w:date="2016-09-11T17:55:00Z"/>
          <w:del w:id="235" w:author="Xu Orson" w:date="2016-09-12T20:29:00Z"/>
          <w:rFonts w:eastAsiaTheme="minorEastAsia"/>
          <w:lang w:eastAsia="zh-CN"/>
        </w:rPr>
      </w:pPr>
    </w:p>
    <w:p w14:paraId="67F6866C" w14:textId="37CCBDD4" w:rsidR="00FD3730" w:rsidDel="00D978B7" w:rsidRDefault="00FD3730" w:rsidP="000E5A86">
      <w:pPr>
        <w:rPr>
          <w:ins w:id="236" w:author="Chun Yu" w:date="2016-09-11T17:55:00Z"/>
          <w:del w:id="237" w:author="Xu Orson" w:date="2016-09-12T20:29:00Z"/>
          <w:rFonts w:eastAsiaTheme="minorEastAsia"/>
          <w:lang w:eastAsia="zh-CN"/>
        </w:rPr>
      </w:pPr>
    </w:p>
    <w:p w14:paraId="19E7F43F" w14:textId="2CD6361D" w:rsidR="00FD3730" w:rsidDel="00D978B7" w:rsidRDefault="003C53CB" w:rsidP="000E5A86">
      <w:pPr>
        <w:rPr>
          <w:ins w:id="238" w:author="Chun Yu" w:date="2016-09-11T17:55:00Z"/>
          <w:del w:id="239" w:author="Xu Orson" w:date="2016-09-12T20:29:00Z"/>
          <w:rFonts w:eastAsiaTheme="minorEastAsia"/>
          <w:lang w:eastAsia="zh-CN"/>
        </w:rPr>
      </w:pPr>
      <w:ins w:id="240" w:author="Chun Yu" w:date="2016-09-11T21:14:00Z">
        <w:del w:id="241" w:author="Xu Orson" w:date="2016-09-12T20:29:00Z">
          <w:r w:rsidDel="00D978B7">
            <w:rPr>
              <w:rFonts w:eastAsiaTheme="minorEastAsia" w:hint="eastAsia"/>
              <w:lang w:eastAsia="zh-CN"/>
            </w:rPr>
            <w:delText xml:space="preserve"> </w:delText>
          </w:r>
        </w:del>
      </w:ins>
    </w:p>
    <w:p w14:paraId="1AB12ED7" w14:textId="229632CC" w:rsidR="009147AA" w:rsidDel="00D978B7" w:rsidRDefault="009147AA" w:rsidP="000E5A86">
      <w:pPr>
        <w:rPr>
          <w:ins w:id="242" w:author="Chun Yu" w:date="2016-09-11T18:00:00Z"/>
          <w:del w:id="243" w:author="Xu Orson" w:date="2016-09-12T20:29:00Z"/>
          <w:rFonts w:eastAsiaTheme="minorEastAsia"/>
          <w:lang w:eastAsia="zh-CN"/>
        </w:rPr>
      </w:pPr>
    </w:p>
    <w:p w14:paraId="3777146B" w14:textId="02777F46" w:rsidR="0055399B" w:rsidDel="00D978B7" w:rsidRDefault="00A54A52" w:rsidP="000E5A86">
      <w:pPr>
        <w:rPr>
          <w:ins w:id="244" w:author="Chun Yu" w:date="2016-09-11T18:21:00Z"/>
          <w:del w:id="245" w:author="Xu Orson" w:date="2016-09-12T20:29:00Z"/>
          <w:rFonts w:eastAsiaTheme="minorEastAsia"/>
          <w:lang w:eastAsia="zh-CN"/>
        </w:rPr>
      </w:pPr>
      <w:ins w:id="246" w:author="Chun Yu" w:date="2016-09-11T21:14:00Z">
        <w:del w:id="247" w:author="Xu Orson" w:date="2016-09-12T20:29:00Z">
          <w:r w:rsidDel="00D978B7">
            <w:rPr>
              <w:rFonts w:eastAsiaTheme="minorEastAsia" w:hint="eastAsia"/>
              <w:lang w:eastAsia="zh-CN"/>
            </w:rPr>
            <w:delText xml:space="preserve"> </w:delText>
          </w:r>
        </w:del>
      </w:ins>
    </w:p>
    <w:p w14:paraId="714B6B71" w14:textId="0ED9E4B2" w:rsidR="00B07A55" w:rsidDel="00D978B7" w:rsidRDefault="00B07A55" w:rsidP="000E5A86">
      <w:pPr>
        <w:rPr>
          <w:ins w:id="248" w:author="Chun Yu" w:date="2016-09-11T18:21:00Z"/>
          <w:del w:id="249" w:author="Xu Orson" w:date="2016-09-12T20:29:00Z"/>
          <w:lang w:eastAsia="zh-CN"/>
        </w:rPr>
      </w:pPr>
    </w:p>
    <w:p w14:paraId="532D9C11" w14:textId="6AD772D3" w:rsidR="006B014A" w:rsidDel="00D978B7" w:rsidRDefault="00B07A55" w:rsidP="000E5A86">
      <w:pPr>
        <w:rPr>
          <w:ins w:id="250" w:author="Chun Yu" w:date="2016-09-11T20:47:00Z"/>
          <w:del w:id="251" w:author="Xu Orson" w:date="2016-09-12T20:29:00Z"/>
          <w:rFonts w:eastAsiaTheme="minorEastAsia"/>
          <w:lang w:eastAsia="zh-CN"/>
        </w:rPr>
      </w:pPr>
      <w:ins w:id="252" w:author="Chun Yu" w:date="2016-09-11T18:22:00Z">
        <w:del w:id="253" w:author="Xu Orson" w:date="2016-09-12T20:29:00Z">
          <w:r w:rsidDel="00D978B7">
            <w:rPr>
              <w:rFonts w:eastAsiaTheme="minorEastAsia" w:hint="eastAsia"/>
              <w:lang w:eastAsia="zh-CN"/>
            </w:rPr>
            <w:delText xml:space="preserve"> </w:delText>
          </w:r>
        </w:del>
      </w:ins>
    </w:p>
    <w:p w14:paraId="7F790A49" w14:textId="4C414CF3" w:rsidR="002E1D44" w:rsidRDefault="002E1D44" w:rsidP="005D7049">
      <w:pPr>
        <w:rPr>
          <w:ins w:id="254" w:author="Chun Yu" w:date="2016-09-05T11:02:00Z"/>
          <w:del w:id="255" w:author="Xu Orson" w:date="2016-09-10T18:02:00Z"/>
          <w:lang w:eastAsia="zh-CN"/>
        </w:rPr>
      </w:pPr>
    </w:p>
    <w:p w14:paraId="1669117B" w14:textId="60DCB43A" w:rsidR="00791A58" w:rsidDel="006A7073" w:rsidRDefault="00734877">
      <w:pPr>
        <w:rPr>
          <w:del w:id="256" w:author="Chun Yu" w:date="2016-09-05T11:02:00Z"/>
          <w:lang w:eastAsia="zh-CN"/>
        </w:rPr>
      </w:pPr>
      <w:del w:id="257" w:author="Chun Yu" w:date="2016-09-05T11:02:00Z">
        <w:r w:rsidDel="006A7073">
          <w:rPr>
            <w:rFonts w:hint="eastAsia"/>
            <w:lang w:eastAsia="zh-CN"/>
          </w:rPr>
          <w:delText xml:space="preserve">1. </w:delText>
        </w:r>
        <w:r w:rsidR="000D7586" w:rsidDel="006A7073">
          <w:rPr>
            <w:rFonts w:hint="eastAsia"/>
            <w:lang w:eastAsia="zh-CN"/>
          </w:rPr>
          <w:delText xml:space="preserve">Pressure-based Interaction </w:delText>
        </w:r>
      </w:del>
    </w:p>
    <w:p w14:paraId="3D481397" w14:textId="220CEA77" w:rsidR="000D7586" w:rsidDel="006C001C" w:rsidRDefault="00EA0F0E" w:rsidP="000D7586">
      <w:pPr>
        <w:rPr>
          <w:del w:id="258" w:author="Chun Yu" w:date="2016-09-03T17:49:00Z"/>
          <w:lang w:eastAsia="zh-CN"/>
        </w:rPr>
      </w:pPr>
      <w:del w:id="259" w:author="Chun Yu" w:date="2016-09-05T11:02:00Z">
        <w:r w:rsidDel="006A7073">
          <w:rPr>
            <w:rFonts w:hint="eastAsia"/>
            <w:lang w:eastAsia="zh-CN"/>
          </w:rPr>
          <w:delText>2</w:delText>
        </w:r>
        <w:r w:rsidR="000D7586" w:rsidDel="006A7073">
          <w:rPr>
            <w:rFonts w:hint="eastAsia"/>
            <w:lang w:eastAsia="zh-CN"/>
          </w:rPr>
          <w:delText>. works on modeling force input capability</w:delText>
        </w:r>
      </w:del>
    </w:p>
    <w:p w14:paraId="4CDD1A7E" w14:textId="648B9532" w:rsidR="00EA0F0E" w:rsidDel="006A7073" w:rsidRDefault="00EA0F0E">
      <w:pPr>
        <w:rPr>
          <w:del w:id="260" w:author="Chun Yu" w:date="2016-09-05T11:02:00Z"/>
          <w:lang w:eastAsia="zh-CN"/>
        </w:rPr>
      </w:pPr>
    </w:p>
    <w:p w14:paraId="6BC6DB05" w14:textId="2158FEAF" w:rsidR="00EA0F0E" w:rsidDel="006A7073" w:rsidRDefault="00EA0F0E">
      <w:pPr>
        <w:rPr>
          <w:ins w:id="261" w:author="Xu Orson" w:date="2016-09-04T22:53:00Z"/>
          <w:del w:id="262" w:author="Chun Yu" w:date="2016-09-05T11:02:00Z"/>
          <w:lang w:eastAsia="zh-CN"/>
        </w:rPr>
      </w:pPr>
      <w:del w:id="263" w:author="Chun Yu" w:date="2016-09-05T11:02:00Z">
        <w:r w:rsidDel="006A7073">
          <w:rPr>
            <w:rFonts w:hint="eastAsia"/>
            <w:lang w:eastAsia="zh-CN"/>
          </w:rPr>
          <w:delText>3. Text entry on 1D space.</w:delText>
        </w:r>
      </w:del>
    </w:p>
    <w:p w14:paraId="685C8329" w14:textId="77777777" w:rsidR="0088038D" w:rsidRPr="0088038D" w:rsidRDefault="0088038D">
      <w:pPr>
        <w:rPr>
          <w:rFonts w:eastAsiaTheme="minorEastAsia"/>
          <w:lang w:eastAsia="zh-CN"/>
          <w:rPrChange w:id="264" w:author="Chun Yu" w:date="2016-09-05T10:48:00Z">
            <w:rPr>
              <w:lang w:eastAsia="zh-CN"/>
            </w:rPr>
          </w:rPrChange>
        </w:rPr>
      </w:pPr>
    </w:p>
    <w:p w14:paraId="185DD665" w14:textId="77777777" w:rsidR="009E107F" w:rsidRDefault="009E107F">
      <w:pPr>
        <w:spacing w:after="0"/>
        <w:jc w:val="left"/>
        <w:rPr>
          <w:rFonts w:ascii="Arial" w:hAnsi="Arial"/>
          <w:b/>
          <w:caps/>
          <w:kern w:val="32"/>
          <w:sz w:val="18"/>
          <w:lang w:eastAsia="zh-CN"/>
        </w:rPr>
      </w:pPr>
      <w:r>
        <w:rPr>
          <w:lang w:eastAsia="zh-CN"/>
        </w:rPr>
        <w:br w:type="page"/>
      </w:r>
    </w:p>
    <w:p w14:paraId="349AAC09" w14:textId="66FA70DF" w:rsidR="0088450D" w:rsidDel="002D7DA7" w:rsidRDefault="00C50C0C" w:rsidP="00C50C0C">
      <w:pPr>
        <w:pStyle w:val="1"/>
        <w:rPr>
          <w:del w:id="265" w:author="Chun Yu" w:date="2016-09-05T11:26:00Z"/>
          <w:lang w:eastAsia="zh-CN"/>
        </w:rPr>
      </w:pPr>
      <w:del w:id="266" w:author="Chun Yu" w:date="2016-09-05T11:26:00Z">
        <w:r w:rsidDel="002D7DA7">
          <w:rPr>
            <w:rFonts w:hint="eastAsia"/>
            <w:lang w:eastAsia="zh-CN"/>
          </w:rPr>
          <w:lastRenderedPageBreak/>
          <w:delText>The technique</w:delText>
        </w:r>
      </w:del>
    </w:p>
    <w:p w14:paraId="590A859E" w14:textId="20048766" w:rsidR="003823CC" w:rsidDel="00D44E29" w:rsidRDefault="00EB61AF" w:rsidP="00A30416">
      <w:pPr>
        <w:pStyle w:val="21"/>
        <w:rPr>
          <w:del w:id="267" w:author="Jason Zhong" w:date="2016-09-08T01:28:00Z"/>
        </w:rPr>
      </w:pPr>
      <w:moveFromRangeStart w:id="268" w:author="Chun Yu" w:date="2016-09-05T11:26:00Z" w:name="move460838106"/>
      <w:moveFrom w:id="269" w:author="Chun Yu" w:date="2016-09-05T11:26:00Z">
        <w:del w:id="270" w:author="Jason Zhong" w:date="2016-09-08T01:28:00Z">
          <w:r w:rsidDel="00D44E29">
            <w:delText>Iterative design</w:delText>
          </w:r>
        </w:del>
      </w:moveFrom>
    </w:p>
    <w:p w14:paraId="51294FEF" w14:textId="4C90BC89" w:rsidR="00EB61AF" w:rsidDel="00D44E29" w:rsidRDefault="00EB61AF" w:rsidP="003823CC">
      <w:pPr>
        <w:rPr>
          <w:del w:id="271" w:author="Jason Zhong" w:date="2016-09-08T01:28:00Z"/>
          <w:rFonts w:ascii="Calibri" w:eastAsia="MS Mincho" w:hAnsi="Calibri" w:cs="Calibri"/>
          <w:lang w:eastAsia="zh-CN"/>
        </w:rPr>
      </w:pPr>
      <w:moveFrom w:id="272" w:author="Chun Yu" w:date="2016-09-05T11:26:00Z">
        <w:del w:id="273" w:author="Jason Zhong" w:date="2016-09-08T01:28:00Z">
          <w:r w:rsidDel="00D44E29">
            <w:delText xml:space="preserve">Keyboard layout: </w:delText>
          </w:r>
          <w:r w:rsidRPr="00A30416" w:rsidDel="00D44E29">
            <w:rPr>
              <w:rFonts w:asciiTheme="minorEastAsia" w:eastAsiaTheme="minorEastAsia" w:hAnsiTheme="minorEastAsia" w:cs="MS Mincho"/>
              <w:lang w:eastAsia="zh-CN"/>
            </w:rPr>
            <w:delText>两端没有空白</w:delText>
          </w:r>
          <w:r w:rsidRPr="00A30416" w:rsidDel="00D44E29">
            <w:rPr>
              <w:rFonts w:asciiTheme="minorEastAsia" w:eastAsiaTheme="minorEastAsia" w:hAnsiTheme="minorEastAsia" w:cs="MS Mincho" w:hint="eastAsia"/>
              <w:lang w:eastAsia="zh-CN"/>
            </w:rPr>
            <w:delText>（</w:delText>
          </w:r>
          <w:r w:rsidR="000D4D32" w:rsidRPr="00A30416" w:rsidDel="00D44E29">
            <w:rPr>
              <w:rFonts w:asciiTheme="minorEastAsia" w:eastAsiaTheme="minorEastAsia" w:hAnsiTheme="minorEastAsia" w:cs="MS Mincho" w:hint="eastAsia"/>
              <w:lang w:eastAsia="zh-CN"/>
            </w:rPr>
            <w:delText>按一次手指离开一次</w:delText>
          </w:r>
          <w:r w:rsidRPr="00A30416" w:rsidDel="00D44E29">
            <w:rPr>
              <w:rFonts w:asciiTheme="minorEastAsia" w:eastAsiaTheme="minorEastAsia" w:hAnsiTheme="minorEastAsia" w:cs="MS Mincho" w:hint="eastAsia"/>
              <w:lang w:eastAsia="zh-CN"/>
            </w:rPr>
            <w:delText>）</w:delText>
          </w:r>
          <w:r w:rsidR="000D4D32" w:rsidRPr="00A30416" w:rsidDel="00D44E29">
            <w:rPr>
              <w:rFonts w:asciiTheme="minorEastAsia" w:eastAsiaTheme="minorEastAsia" w:hAnsiTheme="minorEastAsia" w:cs="MS Mincho"/>
              <w:lang w:eastAsia="zh-CN"/>
            </w:rPr>
            <w:delText>-&gt;</w:delText>
          </w:r>
          <w:r w:rsidRPr="00A30416" w:rsidDel="00D44E29">
            <w:rPr>
              <w:rFonts w:asciiTheme="minorEastAsia" w:eastAsiaTheme="minorEastAsia" w:hAnsiTheme="minorEastAsia" w:cs="宋体"/>
              <w:lang w:eastAsia="zh-CN"/>
            </w:rPr>
            <w:delText>对</w:delText>
          </w:r>
          <w:r w:rsidRPr="00A30416" w:rsidDel="00D44E29">
            <w:rPr>
              <w:rFonts w:asciiTheme="minorEastAsia" w:eastAsiaTheme="minorEastAsia" w:hAnsiTheme="minorEastAsia" w:cs="MS Mincho"/>
              <w:lang w:eastAsia="zh-CN"/>
            </w:rPr>
            <w:delText>称留空白</w:delText>
          </w:r>
          <w:r w:rsidR="000D4D32" w:rsidRPr="00A30416" w:rsidDel="00D44E29">
            <w:rPr>
              <w:rFonts w:asciiTheme="minorEastAsia" w:eastAsiaTheme="minorEastAsia" w:hAnsiTheme="minorEastAsia" w:cs="MS Mincho"/>
              <w:lang w:eastAsia="zh-CN"/>
            </w:rPr>
            <w:delText>-&gt;</w:delText>
          </w:r>
          <w:r w:rsidR="0009618C" w:rsidRPr="00A30416" w:rsidDel="00D44E29">
            <w:rPr>
              <w:rFonts w:asciiTheme="minorEastAsia" w:eastAsiaTheme="minorEastAsia" w:hAnsiTheme="minorEastAsia" w:cs="MS Mincho" w:hint="eastAsia"/>
              <w:lang w:eastAsia="zh-CN"/>
            </w:rPr>
            <w:delText>左</w:delText>
          </w:r>
          <w:r w:rsidR="0009618C" w:rsidRPr="00A30416" w:rsidDel="00D44E29">
            <w:rPr>
              <w:rFonts w:asciiTheme="minorEastAsia" w:eastAsiaTheme="minorEastAsia" w:hAnsiTheme="minorEastAsia" w:cs="宋体"/>
              <w:lang w:eastAsia="zh-CN"/>
            </w:rPr>
            <w:delText>边</w:delText>
          </w:r>
          <w:r w:rsidR="0009618C" w:rsidRPr="00A30416" w:rsidDel="00D44E29">
            <w:rPr>
              <w:rFonts w:asciiTheme="minorEastAsia" w:eastAsiaTheme="minorEastAsia" w:hAnsiTheme="minorEastAsia" w:cs="Calibri" w:hint="eastAsia"/>
              <w:lang w:eastAsia="zh-CN"/>
            </w:rPr>
            <w:delText>空白留多一些</w:delText>
          </w:r>
        </w:del>
      </w:moveFrom>
    </w:p>
    <w:p w14:paraId="1ED5618C" w14:textId="06812CC9" w:rsidR="0009618C" w:rsidDel="00D44E29" w:rsidRDefault="0009618C" w:rsidP="003823CC">
      <w:pPr>
        <w:rPr>
          <w:del w:id="274" w:author="Jason Zhong" w:date="2016-09-08T01:28:00Z"/>
          <w:rFonts w:ascii="Calibri" w:eastAsia="MS Mincho" w:hAnsi="Calibri" w:cs="Calibri"/>
          <w:lang w:eastAsia="zh-CN"/>
        </w:rPr>
      </w:pPr>
      <w:moveFrom w:id="275" w:author="Chun Yu" w:date="2016-09-05T11:26:00Z">
        <w:del w:id="276" w:author="Jason Zhong" w:date="2016-09-08T01:28:00Z">
          <w:r w:rsidRPr="00D153C7" w:rsidDel="00D44E29">
            <w:rPr>
              <w:rFonts w:eastAsia="MS Mincho"/>
              <w:lang w:eastAsia="zh-CN"/>
            </w:rPr>
            <w:delText xml:space="preserve">Pressure sensitive area: </w:delText>
          </w:r>
          <w:r w:rsidR="00D153C7" w:rsidRPr="00A30416" w:rsidDel="00D44E29">
            <w:rPr>
              <w:rFonts w:asciiTheme="minorEastAsia" w:eastAsiaTheme="minorEastAsia" w:hAnsiTheme="minorEastAsia" w:cs="Calibri" w:hint="eastAsia"/>
              <w:lang w:eastAsia="zh-CN"/>
            </w:rPr>
            <w:delText>面</w:delText>
          </w:r>
          <w:r w:rsidR="00D153C7" w:rsidRPr="00A30416" w:rsidDel="00D44E29">
            <w:rPr>
              <w:rFonts w:asciiTheme="minorEastAsia" w:eastAsiaTheme="minorEastAsia" w:hAnsiTheme="minorEastAsia" w:cs="宋体"/>
              <w:lang w:eastAsia="zh-CN"/>
            </w:rPr>
            <w:delText>积</w:delText>
          </w:r>
          <w:r w:rsidR="00D153C7" w:rsidRPr="00A30416" w:rsidDel="00D44E29">
            <w:rPr>
              <w:rFonts w:asciiTheme="minorEastAsia" w:eastAsiaTheme="minorEastAsia" w:hAnsiTheme="minorEastAsia" w:cs="Calibri" w:hint="eastAsia"/>
              <w:lang w:eastAsia="zh-CN"/>
            </w:rPr>
            <w:delText>增大</w:delText>
          </w:r>
        </w:del>
      </w:moveFrom>
    </w:p>
    <w:p w14:paraId="74948E2A" w14:textId="63309EF9" w:rsidR="00D153C7" w:rsidDel="00D44E29" w:rsidRDefault="00D153C7" w:rsidP="003823CC">
      <w:pPr>
        <w:rPr>
          <w:del w:id="277" w:author="Jason Zhong" w:date="2016-09-08T01:28:00Z"/>
          <w:rFonts w:ascii="Calibri" w:eastAsia="MS Mincho" w:hAnsi="Calibri" w:cs="Calibri"/>
          <w:lang w:eastAsia="zh-CN"/>
        </w:rPr>
      </w:pPr>
      <w:moveFrom w:id="278" w:author="Chun Yu" w:date="2016-09-05T11:26:00Z">
        <w:del w:id="279" w:author="Jason Zhong" w:date="2016-09-08T01:28:00Z">
          <w:r w:rsidRPr="00A30416" w:rsidDel="00D44E29">
            <w:rPr>
              <w:rFonts w:asciiTheme="minorEastAsia" w:eastAsiaTheme="minorEastAsia" w:hAnsiTheme="minorEastAsia" w:cs="宋体"/>
              <w:lang w:eastAsia="zh-CN"/>
            </w:rPr>
            <w:delText>选词</w:delText>
          </w:r>
          <w:r w:rsidRPr="00A30416" w:rsidDel="00D44E29">
            <w:rPr>
              <w:rFonts w:asciiTheme="minorEastAsia" w:eastAsiaTheme="minorEastAsia" w:hAnsiTheme="minorEastAsia" w:cs="Calibri" w:hint="eastAsia"/>
              <w:lang w:eastAsia="zh-CN"/>
            </w:rPr>
            <w:delText>方法：</w:delText>
          </w:r>
          <w:r w:rsidRPr="00A30416" w:rsidDel="00D44E29">
            <w:rPr>
              <w:rFonts w:asciiTheme="minorEastAsia" w:eastAsiaTheme="minorEastAsia" w:hAnsiTheme="minorEastAsia" w:cs="宋体"/>
              <w:lang w:eastAsia="zh-CN"/>
            </w:rPr>
            <w:delText>压</w:delText>
          </w:r>
          <w:r w:rsidRPr="00A30416" w:rsidDel="00D44E29">
            <w:rPr>
              <w:rFonts w:asciiTheme="minorEastAsia" w:eastAsiaTheme="minorEastAsia" w:hAnsiTheme="minorEastAsia" w:cs="Calibri" w:hint="eastAsia"/>
              <w:lang w:eastAsia="zh-CN"/>
            </w:rPr>
            <w:delText>力／</w:delText>
          </w:r>
          <w:r w:rsidDel="00D44E29">
            <w:rPr>
              <w:rFonts w:ascii="Calibri" w:eastAsia="MS Mincho" w:hAnsi="Calibri" w:cs="Calibri" w:hint="eastAsia"/>
              <w:lang w:eastAsia="zh-CN"/>
            </w:rPr>
            <w:delText>tap</w:delText>
          </w:r>
        </w:del>
      </w:moveFrom>
    </w:p>
    <w:p w14:paraId="47128751" w14:textId="1497B106" w:rsidR="00D153C7" w:rsidDel="00D44E29" w:rsidRDefault="00D153C7" w:rsidP="00A30416">
      <w:pPr>
        <w:pStyle w:val="21"/>
        <w:rPr>
          <w:del w:id="280" w:author="Jason Zhong" w:date="2016-09-08T01:28:00Z"/>
          <w:lang w:eastAsia="zh-CN"/>
        </w:rPr>
      </w:pPr>
      <w:moveFrom w:id="281" w:author="Chun Yu" w:date="2016-09-05T11:26:00Z">
        <w:del w:id="282" w:author="Jason Zhong" w:date="2016-09-08T01:28:00Z">
          <w:r w:rsidDel="00D44E29">
            <w:rPr>
              <w:lang w:eastAsia="zh-CN"/>
            </w:rPr>
            <w:delText>The</w:delText>
          </w:r>
          <w:r w:rsidDel="00D44E29">
            <w:rPr>
              <w:rFonts w:hint="eastAsia"/>
              <w:lang w:eastAsia="zh-CN"/>
            </w:rPr>
            <w:delText xml:space="preserve"> design</w:delText>
          </w:r>
        </w:del>
      </w:moveFrom>
    </w:p>
    <w:p w14:paraId="2029576B" w14:textId="59B062B8" w:rsidR="00D153C7" w:rsidDel="00D44E29" w:rsidRDefault="00D153C7" w:rsidP="00D153C7">
      <w:pPr>
        <w:rPr>
          <w:del w:id="283" w:author="Jason Zhong" w:date="2016-09-08T01:28:00Z"/>
        </w:rPr>
      </w:pPr>
      <w:moveFrom w:id="284" w:author="Chun Yu" w:date="2016-09-05T11:26:00Z">
        <w:del w:id="285" w:author="Jason Zhong" w:date="2016-09-08T01:28:00Z">
          <w:r w:rsidDel="00D44E29">
            <w:delText>- Force (Haptic) feedback</w:delText>
          </w:r>
        </w:del>
      </w:moveFrom>
    </w:p>
    <w:p w14:paraId="6D0B7192" w14:textId="3DD4554B" w:rsidR="00D153C7" w:rsidDel="00D44E29" w:rsidRDefault="00D153C7" w:rsidP="00D153C7">
      <w:pPr>
        <w:rPr>
          <w:del w:id="286" w:author="Jason Zhong" w:date="2016-09-08T01:28:00Z"/>
        </w:rPr>
      </w:pPr>
      <w:moveFrom w:id="287" w:author="Chun Yu" w:date="2016-09-05T11:26:00Z">
        <w:del w:id="288" w:author="Jason Zhong" w:date="2016-09-08T01:28:00Z">
          <w:r w:rsidDel="00D44E29">
            <w:delText>- Two selection modes:</w:delText>
          </w:r>
        </w:del>
      </w:moveFrom>
    </w:p>
    <w:p w14:paraId="6B10D5BD" w14:textId="406A2D63" w:rsidR="00D153C7" w:rsidDel="00D44E29" w:rsidRDefault="00D153C7" w:rsidP="00D153C7">
      <w:pPr>
        <w:ind w:leftChars="100" w:left="200"/>
        <w:rPr>
          <w:del w:id="289" w:author="Jason Zhong" w:date="2016-09-08T01:28:00Z"/>
        </w:rPr>
      </w:pPr>
      <w:moveFrom w:id="290" w:author="Chun Yu" w:date="2016-09-05T11:26:00Z">
        <w:del w:id="291" w:author="Jason Zhong" w:date="2016-09-08T01:28:00Z">
          <w:r w:rsidDel="00D44E29">
            <w:delText>- Use the force of a long press to move the cursor on screen</w:delText>
          </w:r>
        </w:del>
      </w:moveFrom>
    </w:p>
    <w:p w14:paraId="7FE49C7B" w14:textId="1A715102" w:rsidR="00D153C7" w:rsidDel="00D44E29" w:rsidRDefault="00D153C7" w:rsidP="00D153C7">
      <w:pPr>
        <w:ind w:leftChars="100" w:left="200"/>
        <w:rPr>
          <w:del w:id="292" w:author="Jason Zhong" w:date="2016-09-08T01:28:00Z"/>
        </w:rPr>
      </w:pPr>
      <w:moveFrom w:id="293" w:author="Chun Yu" w:date="2016-09-05T11:26:00Z">
        <w:del w:id="294" w:author="Jason Zhong" w:date="2016-09-08T01:28:00Z">
          <w:r w:rsidDel="00D44E29">
            <w:delText>- Use tap to select a provided result (word)</w:delText>
          </w:r>
        </w:del>
      </w:moveFrom>
    </w:p>
    <w:p w14:paraId="00541F63" w14:textId="48332C47" w:rsidR="00D153C7" w:rsidDel="00D44E29" w:rsidRDefault="00D153C7" w:rsidP="00D153C7">
      <w:pPr>
        <w:rPr>
          <w:del w:id="295" w:author="Jason Zhong" w:date="2016-09-08T01:28:00Z"/>
        </w:rPr>
      </w:pPr>
      <w:moveFrom w:id="296" w:author="Chun Yu" w:date="2016-09-05T11:26:00Z">
        <w:del w:id="297" w:author="Jason Zhong" w:date="2016-09-08T01:28:00Z">
          <w:r w:rsidDel="00D44E29">
            <w:delText>- use the max position of a cursor to identify several letters</w:delText>
          </w:r>
        </w:del>
      </w:moveFrom>
    </w:p>
    <w:p w14:paraId="71299106" w14:textId="56C5326E" w:rsidR="004E05B7" w:rsidRDefault="00D153C7">
      <w:pPr>
        <w:pStyle w:val="1"/>
        <w:rPr>
          <w:ins w:id="298" w:author="Chun Yu" w:date="2016-09-05T11:20:00Z"/>
          <w:lang w:eastAsia="zh-CN"/>
        </w:rPr>
        <w:pPrChange w:id="299" w:author="Chun Yu" w:date="2016-09-05T11:23:00Z">
          <w:pPr/>
        </w:pPrChange>
      </w:pPr>
      <w:moveFrom w:id="300" w:author="Chun Yu" w:date="2016-09-05T11:26:00Z">
        <w:r w:rsidDel="002D7DA7">
          <w:t>- Use language model to give predictions / suggestions / corrections</w:t>
        </w:r>
      </w:moveFrom>
      <w:moveFromRangeEnd w:id="268"/>
      <w:ins w:id="301" w:author="Chun Yu" w:date="2016-09-05T11:22:00Z">
        <w:r w:rsidR="004E05B7">
          <w:rPr>
            <w:rFonts w:hint="eastAsia"/>
            <w:lang w:eastAsia="zh-CN"/>
          </w:rPr>
          <w:t xml:space="preserve">The </w:t>
        </w:r>
      </w:ins>
      <w:ins w:id="302" w:author="Chun Yu" w:date="2016-09-10T18:54:00Z">
        <w:r w:rsidR="00A76FFD">
          <w:rPr>
            <w:rFonts w:hint="eastAsia"/>
            <w:lang w:eastAsia="zh-CN"/>
          </w:rPr>
          <w:t>Initial</w:t>
        </w:r>
        <w:r w:rsidR="00A244C7">
          <w:rPr>
            <w:rFonts w:hint="eastAsia"/>
            <w:lang w:eastAsia="zh-CN"/>
          </w:rPr>
          <w:t xml:space="preserve"> Design</w:t>
        </w:r>
      </w:ins>
    </w:p>
    <w:p w14:paraId="2A27F5D5" w14:textId="2775115D" w:rsidR="002D7DA7" w:rsidRDefault="002D7DA7" w:rsidP="002D7DA7">
      <w:pPr>
        <w:pStyle w:val="21"/>
      </w:pPr>
      <w:moveToRangeStart w:id="303" w:author="Chun Yu" w:date="2016-09-05T11:26:00Z" w:name="move460838106"/>
      <w:moveTo w:id="304" w:author="Chun Yu" w:date="2016-09-05T11:26:00Z">
        <w:del w:id="305" w:author="Chun Yu" w:date="2016-09-05T11:26:00Z">
          <w:r w:rsidDel="002D7DA7">
            <w:delText xml:space="preserve">Iterative </w:delText>
          </w:r>
        </w:del>
      </w:moveTo>
      <w:ins w:id="306" w:author="Chun Yu" w:date="2016-09-05T11:26:00Z">
        <w:r>
          <w:rPr>
            <w:rFonts w:hint="eastAsia"/>
            <w:lang w:eastAsia="zh-CN"/>
          </w:rPr>
          <w:t>D</w:t>
        </w:r>
      </w:ins>
      <w:moveTo w:id="307" w:author="Chun Yu" w:date="2016-09-05T11:26:00Z">
        <w:del w:id="308" w:author="Chun Yu" w:date="2016-09-05T11:26:00Z">
          <w:r w:rsidDel="002D7DA7">
            <w:delText>d</w:delText>
          </w:r>
        </w:del>
        <w:r>
          <w:t>esign process</w:t>
        </w:r>
      </w:moveTo>
    </w:p>
    <w:p w14:paraId="5A0EBD60" w14:textId="77777777" w:rsidR="002D7DA7" w:rsidRDefault="002D7DA7" w:rsidP="002D7DA7">
      <w:pPr>
        <w:rPr>
          <w:rFonts w:ascii="Calibri" w:eastAsia="MS Mincho" w:hAnsi="Calibri" w:cs="Calibri"/>
          <w:lang w:eastAsia="zh-CN"/>
        </w:rPr>
      </w:pPr>
      <w:moveTo w:id="309" w:author="Chun Yu" w:date="2016-09-05T11:26:00Z">
        <w:r>
          <w:t xml:space="preserve">Keyboard layout: </w:t>
        </w:r>
        <w:r w:rsidRPr="00A30416">
          <w:rPr>
            <w:rFonts w:asciiTheme="minorEastAsia" w:eastAsiaTheme="minorEastAsia" w:hAnsiTheme="minorEastAsia" w:cs="MS Mincho"/>
            <w:lang w:eastAsia="zh-CN"/>
          </w:rPr>
          <w:t>两端没有空白</w:t>
        </w:r>
        <w:r w:rsidRPr="00A30416">
          <w:rPr>
            <w:rFonts w:asciiTheme="minorEastAsia" w:eastAsiaTheme="minorEastAsia" w:hAnsiTheme="minorEastAsia" w:cs="MS Mincho" w:hint="eastAsia"/>
            <w:lang w:eastAsia="zh-CN"/>
          </w:rPr>
          <w:t>（按一次手指离开一次）</w:t>
        </w:r>
        <w:r w:rsidRPr="00A30416">
          <w:rPr>
            <w:rFonts w:asciiTheme="minorEastAsia" w:eastAsiaTheme="minorEastAsia" w:hAnsiTheme="minorEastAsia" w:cs="MS Mincho"/>
            <w:lang w:eastAsia="zh-CN"/>
          </w:rPr>
          <w:t>-&gt;</w:t>
        </w:r>
        <w:r w:rsidRPr="00A30416">
          <w:rPr>
            <w:rFonts w:ascii="宋体" w:eastAsia="宋体" w:hAnsi="宋体" w:cs="宋体"/>
            <w:lang w:eastAsia="zh-CN"/>
          </w:rPr>
          <w:t>对</w:t>
        </w:r>
        <w:r w:rsidRPr="00A30416">
          <w:rPr>
            <w:rFonts w:asciiTheme="minorEastAsia" w:eastAsiaTheme="minorEastAsia" w:hAnsiTheme="minorEastAsia" w:cs="MS Mincho"/>
            <w:lang w:eastAsia="zh-CN"/>
          </w:rPr>
          <w:t>称留空白-&gt;</w:t>
        </w:r>
        <w:r w:rsidRPr="00A30416">
          <w:rPr>
            <w:rFonts w:asciiTheme="minorEastAsia" w:eastAsiaTheme="minorEastAsia" w:hAnsiTheme="minorEastAsia" w:cs="MS Mincho" w:hint="eastAsia"/>
            <w:lang w:eastAsia="zh-CN"/>
          </w:rPr>
          <w:t>左</w:t>
        </w:r>
        <w:r w:rsidRPr="00A30416">
          <w:rPr>
            <w:rFonts w:ascii="宋体" w:eastAsia="宋体" w:hAnsi="宋体" w:cs="宋体"/>
            <w:lang w:eastAsia="zh-CN"/>
          </w:rPr>
          <w:t>边</w:t>
        </w:r>
        <w:r w:rsidRPr="00A30416">
          <w:rPr>
            <w:rFonts w:asciiTheme="minorEastAsia" w:eastAsiaTheme="minorEastAsia" w:hAnsiTheme="minorEastAsia" w:cs="Calibri" w:hint="eastAsia"/>
            <w:lang w:eastAsia="zh-CN"/>
          </w:rPr>
          <w:t>空白留多一些</w:t>
        </w:r>
      </w:moveTo>
    </w:p>
    <w:p w14:paraId="0283F348" w14:textId="77777777" w:rsidR="002D7DA7" w:rsidRDefault="002D7DA7" w:rsidP="002D7DA7">
      <w:pPr>
        <w:rPr>
          <w:rFonts w:ascii="Calibri" w:eastAsia="MS Mincho" w:hAnsi="Calibri" w:cs="Calibri"/>
          <w:lang w:eastAsia="zh-CN"/>
        </w:rPr>
      </w:pPr>
      <w:moveTo w:id="310" w:author="Chun Yu" w:date="2016-09-05T11:26:00Z">
        <w:r w:rsidRPr="00D153C7">
          <w:rPr>
            <w:rFonts w:eastAsia="MS Mincho"/>
            <w:lang w:eastAsia="zh-CN"/>
          </w:rPr>
          <w:t xml:space="preserve">Pressure sensitive area: </w:t>
        </w:r>
        <w:r w:rsidRPr="00A30416">
          <w:rPr>
            <w:rFonts w:asciiTheme="minorEastAsia" w:eastAsiaTheme="minorEastAsia" w:hAnsiTheme="minorEastAsia" w:cs="Calibri" w:hint="eastAsia"/>
            <w:lang w:eastAsia="zh-CN"/>
          </w:rPr>
          <w:t>面</w:t>
        </w:r>
        <w:r w:rsidRPr="00A30416">
          <w:rPr>
            <w:rFonts w:ascii="宋体" w:eastAsia="宋体" w:hAnsi="宋体" w:cs="宋体"/>
            <w:lang w:eastAsia="zh-CN"/>
          </w:rPr>
          <w:t>积</w:t>
        </w:r>
        <w:r w:rsidRPr="00A30416">
          <w:rPr>
            <w:rFonts w:asciiTheme="minorEastAsia" w:eastAsiaTheme="minorEastAsia" w:hAnsiTheme="minorEastAsia" w:cs="Calibri" w:hint="eastAsia"/>
            <w:lang w:eastAsia="zh-CN"/>
          </w:rPr>
          <w:t>增大</w:t>
        </w:r>
      </w:moveTo>
    </w:p>
    <w:p w14:paraId="1B18B7BF" w14:textId="77777777" w:rsidR="002D7DA7" w:rsidRDefault="002D7DA7" w:rsidP="002D7DA7">
      <w:pPr>
        <w:rPr>
          <w:rFonts w:ascii="Calibri" w:eastAsia="MS Mincho" w:hAnsi="Calibri" w:cs="Calibri"/>
          <w:lang w:eastAsia="zh-CN"/>
        </w:rPr>
      </w:pPr>
      <w:moveTo w:id="311" w:author="Chun Yu" w:date="2016-09-05T11:26:00Z">
        <w:r w:rsidRPr="00A30416">
          <w:rPr>
            <w:rFonts w:ascii="宋体" w:eastAsia="宋体" w:hAnsi="宋体" w:cs="宋体"/>
            <w:lang w:eastAsia="zh-CN"/>
          </w:rPr>
          <w:t>选词</w:t>
        </w:r>
        <w:r w:rsidRPr="00A30416">
          <w:rPr>
            <w:rFonts w:asciiTheme="minorEastAsia" w:eastAsiaTheme="minorEastAsia" w:hAnsiTheme="minorEastAsia" w:cs="Calibri" w:hint="eastAsia"/>
            <w:lang w:eastAsia="zh-CN"/>
          </w:rPr>
          <w:t>方法：</w:t>
        </w:r>
        <w:r w:rsidRPr="00A30416">
          <w:rPr>
            <w:rFonts w:ascii="宋体" w:eastAsia="宋体" w:hAnsi="宋体" w:cs="宋体"/>
            <w:lang w:eastAsia="zh-CN"/>
          </w:rPr>
          <w:t>压</w:t>
        </w:r>
        <w:r w:rsidRPr="00A30416">
          <w:rPr>
            <w:rFonts w:asciiTheme="minorEastAsia" w:eastAsiaTheme="minorEastAsia" w:hAnsiTheme="minorEastAsia" w:cs="Calibri" w:hint="eastAsia"/>
            <w:lang w:eastAsia="zh-CN"/>
          </w:rPr>
          <w:t>力／</w:t>
        </w:r>
        <w:r>
          <w:rPr>
            <w:rFonts w:ascii="Calibri" w:eastAsia="MS Mincho" w:hAnsi="Calibri" w:cs="Calibri" w:hint="eastAsia"/>
            <w:lang w:eastAsia="zh-CN"/>
          </w:rPr>
          <w:t>tap</w:t>
        </w:r>
      </w:moveTo>
    </w:p>
    <w:p w14:paraId="1E4DE2C6" w14:textId="77777777" w:rsidR="002D7DA7" w:rsidRDefault="002D7DA7" w:rsidP="002D7DA7">
      <w:pPr>
        <w:pStyle w:val="21"/>
        <w:rPr>
          <w:lang w:eastAsia="zh-CN"/>
        </w:rPr>
      </w:pPr>
      <w:moveTo w:id="312" w:author="Chun Yu" w:date="2016-09-05T11:26:00Z">
        <w:r>
          <w:rPr>
            <w:lang w:eastAsia="zh-CN"/>
          </w:rPr>
          <w:t>The</w:t>
        </w:r>
        <w:r>
          <w:rPr>
            <w:rFonts w:hint="eastAsia"/>
            <w:lang w:eastAsia="zh-CN"/>
          </w:rPr>
          <w:t xml:space="preserve"> design</w:t>
        </w:r>
      </w:moveTo>
    </w:p>
    <w:p w14:paraId="2D017BE1" w14:textId="77777777" w:rsidR="002D7DA7" w:rsidRDefault="002D7DA7" w:rsidP="002D7DA7">
      <w:moveTo w:id="313" w:author="Chun Yu" w:date="2016-09-05T11:26:00Z">
        <w:r>
          <w:t xml:space="preserve">- </w:t>
        </w:r>
        <w:proofErr w:type="gramStart"/>
        <w:r>
          <w:t>a-to-z</w:t>
        </w:r>
        <w:proofErr w:type="gramEnd"/>
        <w:r>
          <w:t xml:space="preserve"> 1-dimensional keyboard layout</w:t>
        </w:r>
      </w:moveTo>
    </w:p>
    <w:p w14:paraId="2CFA3830" w14:textId="77777777" w:rsidR="002D7DA7" w:rsidRDefault="002D7DA7" w:rsidP="002D7DA7">
      <w:moveTo w:id="314" w:author="Chun Yu" w:date="2016-09-05T11:26:00Z">
        <w:r>
          <w:t>- Force (Haptic) feedback</w:t>
        </w:r>
      </w:moveTo>
    </w:p>
    <w:p w14:paraId="164A4DED" w14:textId="77777777" w:rsidR="002D7DA7" w:rsidRDefault="002D7DA7" w:rsidP="002D7DA7">
      <w:moveTo w:id="315" w:author="Chun Yu" w:date="2016-09-05T11:26:00Z">
        <w:r>
          <w:t>- Two selection modes:</w:t>
        </w:r>
      </w:moveTo>
    </w:p>
    <w:p w14:paraId="3B9C3153" w14:textId="77777777" w:rsidR="002D7DA7" w:rsidRDefault="002D7DA7" w:rsidP="002D7DA7">
      <w:pPr>
        <w:ind w:leftChars="100" w:left="200"/>
      </w:pPr>
      <w:moveTo w:id="316" w:author="Chun Yu" w:date="2016-09-05T11:26:00Z">
        <w:r>
          <w:t>- Use the force of a long press to move the cursor on screen</w:t>
        </w:r>
      </w:moveTo>
    </w:p>
    <w:p w14:paraId="721D07C7" w14:textId="77777777" w:rsidR="002D7DA7" w:rsidRDefault="002D7DA7" w:rsidP="002D7DA7">
      <w:pPr>
        <w:ind w:leftChars="100" w:left="200"/>
      </w:pPr>
      <w:moveTo w:id="317" w:author="Chun Yu" w:date="2016-09-05T11:26:00Z">
        <w:r>
          <w:t>- Use tap to select a provided result (word)</w:t>
        </w:r>
      </w:moveTo>
    </w:p>
    <w:p w14:paraId="5EC05A32" w14:textId="77777777" w:rsidR="002D7DA7" w:rsidRDefault="002D7DA7" w:rsidP="002D7DA7">
      <w:moveTo w:id="318" w:author="Chun Yu" w:date="2016-09-05T11:26:00Z">
        <w:r>
          <w:t>- use the max position of a cursor to identify several letters</w:t>
        </w:r>
      </w:moveTo>
    </w:p>
    <w:p w14:paraId="14512894" w14:textId="77777777" w:rsidR="002D7DA7" w:rsidDel="00047CDB" w:rsidRDefault="002D7DA7" w:rsidP="002D7DA7">
      <w:pPr>
        <w:rPr>
          <w:del w:id="319" w:author="Chun Yu" w:date="2016-09-05T11:30:00Z"/>
          <w:lang w:eastAsia="zh-CN"/>
        </w:rPr>
      </w:pPr>
      <w:moveTo w:id="320" w:author="Chun Yu" w:date="2016-09-05T11:26:00Z">
        <w:r>
          <w:t>- Use language model to give predictions / suggestions / corrections</w:t>
        </w:r>
      </w:moveTo>
    </w:p>
    <w:moveToRangeEnd w:id="303"/>
    <w:p w14:paraId="4BC49DD5" w14:textId="77777777" w:rsidR="002D7DA7" w:rsidRDefault="002D7DA7">
      <w:pPr>
        <w:rPr>
          <w:ins w:id="321" w:author="Chun Yu" w:date="2016-09-05T11:26:00Z"/>
          <w:lang w:eastAsia="zh-CN"/>
        </w:rPr>
      </w:pPr>
    </w:p>
    <w:p w14:paraId="53FE9082" w14:textId="696541DF" w:rsidR="002653DF" w:rsidRDefault="002653DF">
      <w:pPr>
        <w:pStyle w:val="21"/>
        <w:rPr>
          <w:ins w:id="322" w:author="Chun Yu" w:date="2016-09-05T11:20:00Z"/>
          <w:lang w:eastAsia="zh-CN"/>
        </w:rPr>
        <w:pPrChange w:id="323" w:author="Chun Yu" w:date="2016-09-05T11:23:00Z">
          <w:pPr/>
        </w:pPrChange>
      </w:pPr>
      <w:ins w:id="324" w:author="Chun Yu" w:date="2016-09-05T11:20:00Z">
        <w:r>
          <w:rPr>
            <w:rFonts w:hint="eastAsia"/>
            <w:lang w:eastAsia="zh-CN"/>
          </w:rPr>
          <w:t>Pilot Study</w:t>
        </w:r>
      </w:ins>
    </w:p>
    <w:p w14:paraId="77B1570B" w14:textId="293961E4" w:rsidR="002653DF" w:rsidRDefault="002653DF" w:rsidP="00D153C7">
      <w:pPr>
        <w:rPr>
          <w:ins w:id="325" w:author="Chun Yu" w:date="2016-09-05T11:20:00Z"/>
          <w:lang w:eastAsia="zh-CN"/>
        </w:rPr>
      </w:pPr>
      <w:ins w:id="326" w:author="Chun Yu" w:date="2016-09-05T11:20:00Z">
        <w:r>
          <w:rPr>
            <w:rFonts w:hint="eastAsia"/>
            <w:lang w:eastAsia="zh-CN"/>
          </w:rPr>
          <w:t xml:space="preserve">We </w:t>
        </w:r>
      </w:ins>
      <w:ins w:id="327" w:author="Chun Yu" w:date="2016-09-05T11:29:00Z">
        <w:r w:rsidR="00086BCF">
          <w:rPr>
            <w:rFonts w:hint="eastAsia"/>
            <w:lang w:eastAsia="zh-CN"/>
          </w:rPr>
          <w:t xml:space="preserve">first explore </w:t>
        </w:r>
      </w:ins>
      <w:ins w:id="328" w:author="Chun Yu" w:date="2016-09-05T11:20:00Z">
        <w:r>
          <w:rPr>
            <w:rFonts w:hint="eastAsia"/>
            <w:lang w:eastAsia="zh-CN"/>
          </w:rPr>
          <w:t xml:space="preserve">the cursor-based design. </w:t>
        </w:r>
      </w:ins>
    </w:p>
    <w:p w14:paraId="5643ECA8" w14:textId="38343DAC" w:rsidR="002653DF" w:rsidRDefault="00451EE8" w:rsidP="00D153C7">
      <w:pPr>
        <w:rPr>
          <w:ins w:id="329" w:author="Chun Yu" w:date="2016-09-05T11:21:00Z"/>
          <w:lang w:eastAsia="zh-CN"/>
        </w:rPr>
      </w:pPr>
      <w:ins w:id="330" w:author="Chun Yu" w:date="2016-09-05T11:20:00Z">
        <w:r>
          <w:rPr>
            <w:rFonts w:hint="eastAsia"/>
            <w:lang w:eastAsia="zh-CN"/>
          </w:rPr>
          <w:t xml:space="preserve">We found </w:t>
        </w:r>
      </w:ins>
      <w:ins w:id="331" w:author="qian wang" w:date="2016-09-15T10:16:00Z">
        <w:r w:rsidR="00E60928">
          <w:rPr>
            <w:rFonts w:asciiTheme="minorEastAsia" w:eastAsiaTheme="minorEastAsia" w:hAnsiTheme="minorEastAsia" w:hint="eastAsia"/>
            <w:lang w:eastAsia="zh-CN"/>
          </w:rPr>
          <w:t xml:space="preserve">the </w:t>
        </w:r>
      </w:ins>
      <w:ins w:id="332" w:author="Chun Yu" w:date="2016-09-05T11:21:00Z">
        <w:r>
          <w:rPr>
            <w:lang w:eastAsia="zh-CN"/>
          </w:rPr>
          <w:t>appropriate</w:t>
        </w:r>
      </w:ins>
      <w:ins w:id="333" w:author="Chun Yu" w:date="2016-09-05T11:20:00Z">
        <w:r>
          <w:rPr>
            <w:rFonts w:hint="eastAsia"/>
            <w:lang w:eastAsia="zh-CN"/>
          </w:rPr>
          <w:t xml:space="preserve"> cursor </w:t>
        </w:r>
        <w:del w:id="334" w:author="qian wang" w:date="2016-09-15T10:17:00Z">
          <w:r w:rsidDel="00E60928">
            <w:rPr>
              <w:rFonts w:hint="eastAsia"/>
              <w:lang w:eastAsia="zh-CN"/>
            </w:rPr>
            <w:delText>size</w:delText>
          </w:r>
        </w:del>
      </w:ins>
      <w:ins w:id="335" w:author="qian wang" w:date="2016-09-15T10:17:00Z">
        <w:r w:rsidR="00E60928">
          <w:rPr>
            <w:rFonts w:eastAsiaTheme="minorEastAsia" w:hint="eastAsia"/>
            <w:lang w:eastAsia="zh-CN"/>
          </w:rPr>
          <w:t>width</w:t>
        </w:r>
      </w:ins>
      <w:ins w:id="336" w:author="Chun Yu" w:date="2016-09-05T11:20:00Z">
        <w:r>
          <w:rPr>
            <w:rFonts w:hint="eastAsia"/>
            <w:lang w:eastAsia="zh-CN"/>
          </w:rPr>
          <w:t xml:space="preserve"> to be </w:t>
        </w:r>
      </w:ins>
      <w:ins w:id="337" w:author="Chun Yu" w:date="2016-09-05T11:21:00Z">
        <w:r>
          <w:rPr>
            <w:rFonts w:hint="eastAsia"/>
            <w:lang w:eastAsia="zh-CN"/>
          </w:rPr>
          <w:t xml:space="preserve">5 and 7. Size of 3 would impose too much load on users, </w:t>
        </w:r>
        <w:del w:id="338" w:author="qian wang" w:date="2016-09-15T10:17:00Z">
          <w:r w:rsidDel="00E60928">
            <w:rPr>
              <w:rFonts w:hint="eastAsia"/>
              <w:lang w:eastAsia="zh-CN"/>
            </w:rPr>
            <w:delText xml:space="preserve">that </w:delText>
          </w:r>
        </w:del>
        <w:r>
          <w:rPr>
            <w:rFonts w:hint="eastAsia"/>
            <w:lang w:eastAsia="zh-CN"/>
          </w:rPr>
          <w:t>caus</w:t>
        </w:r>
      </w:ins>
      <w:ins w:id="339" w:author="qian wang" w:date="2016-09-15T10:17:00Z">
        <w:r w:rsidR="00E60928">
          <w:rPr>
            <w:rFonts w:asciiTheme="minorEastAsia" w:eastAsiaTheme="minorEastAsia" w:hAnsiTheme="minorEastAsia" w:hint="eastAsia"/>
            <w:lang w:eastAsia="zh-CN"/>
          </w:rPr>
          <w:t>ing</w:t>
        </w:r>
      </w:ins>
      <w:ins w:id="340" w:author="Chun Yu" w:date="2016-09-05T11:21:00Z">
        <w:del w:id="341" w:author="qian wang" w:date="2016-09-15T10:17:00Z">
          <w:r w:rsidDel="00E60928">
            <w:rPr>
              <w:rFonts w:hint="eastAsia"/>
              <w:lang w:eastAsia="zh-CN"/>
            </w:rPr>
            <w:delText>e</w:delText>
          </w:r>
        </w:del>
        <w:r>
          <w:rPr>
            <w:rFonts w:hint="eastAsia"/>
            <w:lang w:eastAsia="zh-CN"/>
          </w:rPr>
          <w:t xml:space="preserve"> uncomfortableness. </w:t>
        </w:r>
      </w:ins>
    </w:p>
    <w:p w14:paraId="29E0D362" w14:textId="4D4D5C0F" w:rsidR="00451EE8" w:rsidRDefault="00451EE8" w:rsidP="00D153C7">
      <w:pPr>
        <w:rPr>
          <w:ins w:id="342" w:author="Chun Yu" w:date="2016-09-05T11:30:00Z"/>
          <w:lang w:eastAsia="zh-CN"/>
        </w:rPr>
      </w:pPr>
      <w:ins w:id="343" w:author="Chun Yu" w:date="2016-09-05T11:21:00Z">
        <w:r>
          <w:rPr>
            <w:rFonts w:hint="eastAsia"/>
            <w:lang w:eastAsia="zh-CN"/>
          </w:rPr>
          <w:t xml:space="preserve">We found as user </w:t>
        </w:r>
      </w:ins>
      <w:ins w:id="344" w:author="Chun Yu" w:date="2016-09-05T11:27:00Z">
        <w:r w:rsidR="00547A14">
          <w:rPr>
            <w:rFonts w:hint="eastAsia"/>
            <w:lang w:eastAsia="zh-CN"/>
          </w:rPr>
          <w:t xml:space="preserve">users still undershoot or overshoot. </w:t>
        </w:r>
        <w:r w:rsidR="0033016A">
          <w:rPr>
            <w:rFonts w:hint="eastAsia"/>
            <w:lang w:eastAsia="zh-CN"/>
          </w:rPr>
          <w:t xml:space="preserve">Users tended to pre-program the motor control, not fully </w:t>
        </w:r>
      </w:ins>
      <w:ins w:id="345" w:author="Chun Yu" w:date="2016-09-05T11:28:00Z">
        <w:r w:rsidR="0033016A">
          <w:rPr>
            <w:rFonts w:hint="eastAsia"/>
            <w:lang w:eastAsia="zh-CN"/>
          </w:rPr>
          <w:t>depending</w:t>
        </w:r>
      </w:ins>
      <w:ins w:id="346" w:author="Chun Yu" w:date="2016-09-05T11:27:00Z">
        <w:r w:rsidR="0033016A">
          <w:rPr>
            <w:rFonts w:hint="eastAsia"/>
            <w:lang w:eastAsia="zh-CN"/>
          </w:rPr>
          <w:t xml:space="preserve"> on the </w:t>
        </w:r>
      </w:ins>
      <w:ins w:id="347" w:author="Chun Yu" w:date="2016-09-05T11:28:00Z">
        <w:r w:rsidR="0033016A">
          <w:rPr>
            <w:rFonts w:hint="eastAsia"/>
            <w:lang w:eastAsia="zh-CN"/>
          </w:rPr>
          <w:t xml:space="preserve">cursor hit. If speed is up, it is not easy for them to confirm the selection. Instead of cursor, the cursor seems more like a visual </w:t>
        </w:r>
        <w:r w:rsidR="0033016A">
          <w:rPr>
            <w:lang w:eastAsia="zh-CN"/>
          </w:rPr>
          <w:t>feedback</w:t>
        </w:r>
        <w:r w:rsidR="0033016A">
          <w:rPr>
            <w:rFonts w:hint="eastAsia"/>
            <w:lang w:eastAsia="zh-CN"/>
          </w:rPr>
          <w:t xml:space="preserve"> that controls the trade-off between speed and accuracy. </w:t>
        </w:r>
      </w:ins>
    </w:p>
    <w:p w14:paraId="2391020F" w14:textId="7EE15654" w:rsidR="00B365F6" w:rsidRDefault="00B365F6" w:rsidP="00D153C7">
      <w:pPr>
        <w:rPr>
          <w:ins w:id="348" w:author="Chun Yu" w:date="2016-09-05T11:29:00Z"/>
          <w:lang w:eastAsia="zh-CN"/>
        </w:rPr>
      </w:pPr>
      <w:ins w:id="349" w:author="Chun Yu" w:date="2016-09-05T11:30:00Z">
        <w:r>
          <w:rPr>
            <w:rFonts w:hint="eastAsia"/>
            <w:lang w:eastAsia="zh-CN"/>
          </w:rPr>
          <w:t xml:space="preserve">Overshoot is more problem. </w:t>
        </w:r>
      </w:ins>
    </w:p>
    <w:p w14:paraId="2288F86B" w14:textId="4A9A3ABE" w:rsidR="00086BCF" w:rsidRDefault="00086BCF" w:rsidP="00D153C7">
      <w:pPr>
        <w:rPr>
          <w:ins w:id="350" w:author="Chun Yu" w:date="2016-09-05T11:30:00Z"/>
          <w:lang w:eastAsia="zh-CN"/>
        </w:rPr>
      </w:pPr>
      <w:ins w:id="351" w:author="Chun Yu" w:date="2016-09-05T11:29:00Z">
        <w:r>
          <w:rPr>
            <w:rFonts w:hint="eastAsia"/>
            <w:lang w:eastAsia="zh-CN"/>
          </w:rPr>
          <w:t xml:space="preserve">Therefore, </w:t>
        </w:r>
      </w:ins>
      <w:ins w:id="352" w:author="Chun Yu" w:date="2016-09-05T11:37:00Z">
        <w:r w:rsidR="00E00632">
          <w:rPr>
            <w:rFonts w:hint="eastAsia"/>
            <w:lang w:eastAsia="zh-CN"/>
          </w:rPr>
          <w:t xml:space="preserve">to reduce effort and improve speed, </w:t>
        </w:r>
      </w:ins>
      <w:ins w:id="353" w:author="Chun Yu" w:date="2016-09-05T11:29:00Z">
        <w:r>
          <w:rPr>
            <w:rFonts w:hint="eastAsia"/>
            <w:lang w:eastAsia="zh-CN"/>
          </w:rPr>
          <w:t xml:space="preserve">we </w:t>
        </w:r>
        <w:r>
          <w:rPr>
            <w:lang w:eastAsia="zh-CN"/>
          </w:rPr>
          <w:t>decide</w:t>
        </w:r>
        <w:r>
          <w:rPr>
            <w:rFonts w:hint="eastAsia"/>
            <w:lang w:eastAsia="zh-CN"/>
          </w:rPr>
          <w:t xml:space="preserve"> to position our technique as</w:t>
        </w:r>
        <w:r w:rsidR="001B484F">
          <w:rPr>
            <w:rFonts w:hint="eastAsia"/>
            <w:lang w:eastAsia="zh-CN"/>
          </w:rPr>
          <w:t xml:space="preserve"> continuous input technique (in the backend algorithm)</w:t>
        </w:r>
      </w:ins>
      <w:ins w:id="354" w:author="Chun Yu" w:date="2016-09-05T11:30:00Z">
        <w:r w:rsidR="001B484F">
          <w:rPr>
            <w:rFonts w:hint="eastAsia"/>
            <w:lang w:eastAsia="zh-CN"/>
          </w:rPr>
          <w:t>, and take advantage of modern statistical decoding method (Bayesian Method)</w:t>
        </w:r>
        <w:r w:rsidR="007041A8">
          <w:rPr>
            <w:rFonts w:hint="eastAsia"/>
            <w:lang w:eastAsia="zh-CN"/>
          </w:rPr>
          <w:t xml:space="preserve">. </w:t>
        </w:r>
      </w:ins>
    </w:p>
    <w:p w14:paraId="63624FA9" w14:textId="18A97495" w:rsidR="00B365F6" w:rsidRPr="00D153C7" w:rsidRDefault="00731DFA" w:rsidP="00D153C7">
      <w:pPr>
        <w:rPr>
          <w:lang w:eastAsia="zh-CN"/>
        </w:rPr>
      </w:pPr>
      <w:ins w:id="355" w:author="Chun Yu" w:date="2016-09-05T11:31:00Z">
        <w:r>
          <w:rPr>
            <w:rFonts w:hint="eastAsia"/>
            <w:lang w:eastAsia="zh-CN"/>
          </w:rPr>
          <w:t xml:space="preserve">As a result, we have a number of </w:t>
        </w:r>
        <w:r>
          <w:rPr>
            <w:lang w:eastAsia="zh-CN"/>
          </w:rPr>
          <w:t>questions</w:t>
        </w:r>
        <w:r>
          <w:rPr>
            <w:rFonts w:hint="eastAsia"/>
            <w:lang w:eastAsia="zh-CN"/>
          </w:rPr>
          <w:t xml:space="preserve"> </w:t>
        </w:r>
        <w:r>
          <w:rPr>
            <w:lang w:eastAsia="zh-CN"/>
          </w:rPr>
          <w:t>regarding</w:t>
        </w:r>
        <w:r>
          <w:rPr>
            <w:rFonts w:hint="eastAsia"/>
            <w:lang w:eastAsia="zh-CN"/>
          </w:rPr>
          <w:t xml:space="preserve"> the design or parameter. For this reason, we run our study 1. </w:t>
        </w:r>
      </w:ins>
    </w:p>
    <w:p w14:paraId="42E5EBE2" w14:textId="2F7F6530" w:rsidR="00C50C0C" w:rsidRDefault="00FF3141" w:rsidP="00FF3141">
      <w:pPr>
        <w:pStyle w:val="1"/>
        <w:rPr>
          <w:ins w:id="356" w:author="Jason Zhong" w:date="2016-09-04T00:50:00Z"/>
          <w:lang w:eastAsia="zh-CN"/>
        </w:rPr>
      </w:pPr>
      <w:r>
        <w:rPr>
          <w:rFonts w:hint="eastAsia"/>
          <w:lang w:eastAsia="zh-CN"/>
        </w:rPr>
        <w:t>User Study 1</w:t>
      </w:r>
    </w:p>
    <w:p w14:paraId="03F9EDB0" w14:textId="50B80B4F" w:rsidR="00685620" w:rsidRDefault="006B6EAB" w:rsidP="00846ACA">
      <w:pPr>
        <w:rPr>
          <w:ins w:id="357" w:author="Chun Yu" w:date="2016-09-05T11:32:00Z"/>
          <w:lang w:eastAsia="zh-CN"/>
        </w:rPr>
      </w:pPr>
      <w:ins w:id="358" w:author="Jason Zhong" w:date="2016-09-04T01:03:00Z">
        <w:r>
          <w:t xml:space="preserve">The purpose of this study is </w:t>
        </w:r>
      </w:ins>
      <w:ins w:id="359" w:author="Jason Zhong" w:date="2016-09-04T00:45:00Z">
        <w:r>
          <w:t>t</w:t>
        </w:r>
        <w:r w:rsidR="00685620">
          <w:t>o better understand users</w:t>
        </w:r>
      </w:ins>
      <w:ins w:id="360" w:author="Jason Zhong" w:date="2016-09-04T00:46:00Z">
        <w:r w:rsidR="00685620">
          <w:t xml:space="preserve">’ behavior with varying levels of force, </w:t>
        </w:r>
      </w:ins>
      <w:ins w:id="361" w:author="Jason Zhong" w:date="2016-09-04T00:48:00Z">
        <w:r w:rsidR="00685620">
          <w:t xml:space="preserve">and to investigate whether </w:t>
        </w:r>
      </w:ins>
      <w:ins w:id="362" w:author="Jason Zhong" w:date="2016-09-04T00:49:00Z">
        <w:r w:rsidR="00685620">
          <w:t xml:space="preserve">text entry is possible with </w:t>
        </w:r>
        <w:r>
          <w:t>force.</w:t>
        </w:r>
      </w:ins>
    </w:p>
    <w:p w14:paraId="48AD7C06" w14:textId="41CF3784" w:rsidR="005B7BE1" w:rsidRPr="00846ACA" w:rsidRDefault="005B7BE1" w:rsidP="00846ACA">
      <w:pPr>
        <w:rPr>
          <w:lang w:eastAsia="zh-CN"/>
        </w:rPr>
      </w:pPr>
      <w:ins w:id="363" w:author="Chun Yu" w:date="2016-09-05T11:32:00Z">
        <w:r>
          <w:rPr>
            <w:rFonts w:hint="eastAsia"/>
            <w:lang w:eastAsia="zh-CN"/>
          </w:rPr>
          <w:t>Pressure control has been investigated before. B</w:t>
        </w:r>
        <w:r>
          <w:rPr>
            <w:lang w:eastAsia="zh-CN"/>
          </w:rPr>
          <w:t>u</w:t>
        </w:r>
        <w:r>
          <w:rPr>
            <w:rFonts w:hint="eastAsia"/>
            <w:lang w:eastAsia="zh-CN"/>
          </w:rPr>
          <w:t xml:space="preserve">t none has researched it as a main control channel to input text. </w:t>
        </w:r>
      </w:ins>
      <w:ins w:id="364" w:author="qian wang" w:date="2016-09-16T00:10:00Z">
        <w:r w:rsidR="00164D59">
          <w:rPr>
            <w:rFonts w:eastAsiaTheme="minorEastAsia" w:hint="eastAsia"/>
            <w:lang w:eastAsia="zh-CN"/>
          </w:rPr>
          <w:t xml:space="preserve">So we are trying to find a </w:t>
        </w:r>
      </w:ins>
      <w:ins w:id="365" w:author="Chun Yu" w:date="2016-09-05T11:32:00Z">
        <w:del w:id="366" w:author="qian wang" w:date="2016-09-16T00:11:00Z">
          <w:r w:rsidDel="00164D59">
            <w:rPr>
              <w:rFonts w:hint="eastAsia"/>
              <w:lang w:eastAsia="zh-CN"/>
            </w:rPr>
            <w:delText xml:space="preserve">That follows the </w:delText>
          </w:r>
        </w:del>
      </w:ins>
      <w:ins w:id="367" w:author="Chun Yu" w:date="2016-09-05T11:33:00Z">
        <w:r>
          <w:rPr>
            <w:lang w:eastAsia="zh-CN"/>
          </w:rPr>
          <w:t>continuous</w:t>
        </w:r>
      </w:ins>
      <w:ins w:id="368" w:author="Chun Yu" w:date="2016-09-05T11:32:00Z">
        <w:del w:id="369" w:author="qian wang" w:date="2016-09-16T00:11:00Z">
          <w:r w:rsidDel="00164D59">
            <w:rPr>
              <w:rFonts w:hint="eastAsia"/>
              <w:lang w:eastAsia="zh-CN"/>
            </w:rPr>
            <w:delText>,</w:delText>
          </w:r>
        </w:del>
      </w:ins>
      <w:ins w:id="370" w:author="Chun Yu" w:date="2016-09-05T11:33:00Z">
        <w:r>
          <w:rPr>
            <w:rFonts w:hint="eastAsia"/>
            <w:lang w:eastAsia="zh-CN"/>
          </w:rPr>
          <w:t xml:space="preserve"> and fast </w:t>
        </w:r>
      </w:ins>
      <w:ins w:id="371" w:author="qian wang" w:date="2016-09-16T00:11:00Z">
        <w:r w:rsidR="00164D59">
          <w:rPr>
            <w:rFonts w:eastAsiaTheme="minorEastAsia" w:hint="eastAsia"/>
            <w:lang w:eastAsia="zh-CN"/>
          </w:rPr>
          <w:t xml:space="preserve">pressure-based </w:t>
        </w:r>
      </w:ins>
      <w:ins w:id="372" w:author="Chun Yu" w:date="2016-09-05T11:33:00Z">
        <w:r>
          <w:rPr>
            <w:rFonts w:hint="eastAsia"/>
            <w:lang w:eastAsia="zh-CN"/>
          </w:rPr>
          <w:t>input</w:t>
        </w:r>
      </w:ins>
      <w:ins w:id="373" w:author="qian wang" w:date="2016-09-16T00:11:00Z">
        <w:r w:rsidR="00164D59">
          <w:rPr>
            <w:rFonts w:eastAsiaTheme="minorEastAsia" w:hint="eastAsia"/>
            <w:lang w:eastAsia="zh-CN"/>
          </w:rPr>
          <w:t xml:space="preserve"> method</w:t>
        </w:r>
      </w:ins>
      <w:ins w:id="374" w:author="Chun Yu" w:date="2016-09-05T11:33:00Z">
        <w:r>
          <w:rPr>
            <w:rFonts w:hint="eastAsia"/>
            <w:lang w:eastAsia="zh-CN"/>
          </w:rPr>
          <w:t xml:space="preserve">, </w:t>
        </w:r>
        <w:del w:id="375" w:author="qian wang" w:date="2016-09-16T00:11:00Z">
          <w:r w:rsidDel="00164D59">
            <w:rPr>
              <w:rFonts w:hint="eastAsia"/>
              <w:lang w:eastAsia="zh-CN"/>
            </w:rPr>
            <w:delText xml:space="preserve">and </w:delText>
          </w:r>
        </w:del>
        <w:r>
          <w:rPr>
            <w:rFonts w:hint="eastAsia"/>
            <w:lang w:eastAsia="zh-CN"/>
          </w:rPr>
          <w:t xml:space="preserve">with a tolerance </w:t>
        </w:r>
      </w:ins>
      <w:ins w:id="376" w:author="qian wang" w:date="2016-09-16T00:13:00Z">
        <w:r w:rsidR="00164D59">
          <w:rPr>
            <w:rFonts w:eastAsiaTheme="minorEastAsia" w:hint="eastAsia"/>
            <w:lang w:eastAsia="zh-CN"/>
          </w:rPr>
          <w:t>for</w:t>
        </w:r>
      </w:ins>
      <w:ins w:id="377" w:author="Chun Yu" w:date="2016-09-05T11:33:00Z">
        <w:del w:id="378" w:author="qian wang" w:date="2016-09-16T00:13:00Z">
          <w:r w:rsidDel="00164D59">
            <w:rPr>
              <w:rFonts w:hint="eastAsia"/>
              <w:lang w:eastAsia="zh-CN"/>
            </w:rPr>
            <w:delText>of accuracy level</w:delText>
          </w:r>
        </w:del>
      </w:ins>
      <w:ins w:id="379" w:author="qian wang" w:date="2016-09-16T00:13:00Z">
        <w:r w:rsidR="00164D59">
          <w:rPr>
            <w:rFonts w:eastAsiaTheme="minorEastAsia" w:hint="eastAsia"/>
            <w:lang w:eastAsia="zh-CN"/>
          </w:rPr>
          <w:t xml:space="preserve"> some level of </w:t>
        </w:r>
        <w:r w:rsidR="00164D59">
          <w:rPr>
            <w:rFonts w:eastAsiaTheme="minorEastAsia"/>
            <w:lang w:eastAsia="zh-CN"/>
          </w:rPr>
          <w:t>inaccurate</w:t>
        </w:r>
        <w:r w:rsidR="00164D59">
          <w:rPr>
            <w:rFonts w:eastAsiaTheme="minorEastAsia" w:hint="eastAsia"/>
            <w:lang w:eastAsia="zh-CN"/>
          </w:rPr>
          <w:t xml:space="preserve"> input</w:t>
        </w:r>
      </w:ins>
      <w:ins w:id="380" w:author="Chun Yu" w:date="2016-09-05T11:33:00Z">
        <w:r>
          <w:rPr>
            <w:rFonts w:hint="eastAsia"/>
            <w:lang w:eastAsia="zh-CN"/>
          </w:rPr>
          <w:t xml:space="preserve">. </w:t>
        </w:r>
      </w:ins>
    </w:p>
    <w:p w14:paraId="604E343A" w14:textId="2E8DFDAB" w:rsidR="00DA0652" w:rsidRDefault="00DA0652" w:rsidP="00846ACA">
      <w:pPr>
        <w:pStyle w:val="21"/>
      </w:pPr>
      <w:r>
        <w:t>Apparatus</w:t>
      </w:r>
      <w:ins w:id="381" w:author="Jason Zhong" w:date="2016-09-04T10:37:00Z">
        <w:r w:rsidR="00DB2A55">
          <w:t xml:space="preserve"> and participants</w:t>
        </w:r>
      </w:ins>
    </w:p>
    <w:p w14:paraId="333691C1" w14:textId="237437FA" w:rsidR="00DA0652" w:rsidRDefault="00DA0652" w:rsidP="00DA0652">
      <w:pPr>
        <w:rPr>
          <w:ins w:id="382" w:author="Jason Zhong" w:date="2016-09-04T10:37:00Z"/>
          <w:lang w:eastAsia="zh-CN"/>
        </w:rPr>
      </w:pPr>
      <w:r>
        <w:t>We used an iPhone 6s for this experiment. The iPhone has a pressure-sensitive capacitive touchscreen (display size: 4.7”; resolution: 1366</w:t>
      </w:r>
      <w:r w:rsidRPr="00DA0652">
        <w:t>×</w:t>
      </w:r>
      <w:r>
        <w:t xml:space="preserve">768), with a pressure resolution of </w:t>
      </w:r>
      <w:r>
        <w:rPr>
          <w:lang w:eastAsia="zh-CN"/>
        </w:rPr>
        <w:t xml:space="preserve">approx. 1 gf and a pressure-sensitive range of 400 gf. The iPhone </w:t>
      </w:r>
      <w:r>
        <w:rPr>
          <w:lang w:eastAsia="zh-CN"/>
        </w:rPr>
        <w:lastRenderedPageBreak/>
        <w:t xml:space="preserve">used in this study was running iOS 9.3. </w:t>
      </w:r>
      <w:r w:rsidR="003933E4" w:rsidRPr="003933E4">
        <w:rPr>
          <w:lang w:eastAsia="zh-CN"/>
        </w:rPr>
        <w:t xml:space="preserve">We developed a </w:t>
      </w:r>
      <w:ins w:id="383" w:author="qian wang" w:date="2016-09-15T23:54:00Z">
        <w:r w:rsidR="00825047">
          <w:rPr>
            <w:rFonts w:eastAsiaTheme="minorEastAsia" w:hint="eastAsia"/>
            <w:lang w:eastAsia="zh-CN"/>
          </w:rPr>
          <w:t xml:space="preserve">piece of </w:t>
        </w:r>
      </w:ins>
      <w:r w:rsidR="003933E4" w:rsidRPr="003933E4">
        <w:rPr>
          <w:lang w:eastAsia="zh-CN"/>
        </w:rPr>
        <w:t xml:space="preserve">software that recorded all touch events, including </w:t>
      </w:r>
      <w:r w:rsidR="003933E4">
        <w:rPr>
          <w:lang w:eastAsia="zh-CN"/>
        </w:rPr>
        <w:t>pressure</w:t>
      </w:r>
      <w:r w:rsidR="003933E4" w:rsidRPr="003933E4">
        <w:rPr>
          <w:lang w:eastAsia="zh-CN"/>
        </w:rPr>
        <w:t xml:space="preserve"> </w:t>
      </w:r>
      <w:r w:rsidR="00700362">
        <w:rPr>
          <w:lang w:eastAsia="zh-CN"/>
        </w:rPr>
        <w:t xml:space="preserve">and </w:t>
      </w:r>
      <w:ins w:id="384" w:author="Jason Zhong" w:date="2016-09-04T10:37:00Z">
        <w:r w:rsidR="00DB2A55">
          <w:rPr>
            <w:lang w:eastAsia="zh-CN"/>
          </w:rPr>
          <w:t xml:space="preserve">the </w:t>
        </w:r>
      </w:ins>
      <w:r w:rsidR="00700362">
        <w:rPr>
          <w:lang w:eastAsia="zh-CN"/>
        </w:rPr>
        <w:t xml:space="preserve">corresponding time </w:t>
      </w:r>
      <w:r w:rsidR="003933E4" w:rsidRPr="003933E4">
        <w:rPr>
          <w:lang w:eastAsia="zh-CN"/>
        </w:rPr>
        <w:t xml:space="preserve">information. </w:t>
      </w:r>
    </w:p>
    <w:p w14:paraId="3A8937EE" w14:textId="3C942C1E" w:rsidR="00DB2A55" w:rsidRDefault="00DB2A55" w:rsidP="00DA0652">
      <w:pPr>
        <w:rPr>
          <w:lang w:eastAsia="zh-CN"/>
        </w:rPr>
      </w:pPr>
      <w:ins w:id="385" w:author="Jason Zhong" w:date="2016-09-04T10:37:00Z">
        <w:r w:rsidRPr="00122A86">
          <w:t>Fourteen participants (seven males and seven females, ages 18‒</w:t>
        </w:r>
        <w:r w:rsidRPr="00122A86">
          <w:rPr>
            <w:lang w:eastAsia="zh-CN"/>
          </w:rPr>
          <w:t>33</w:t>
        </w:r>
        <w:r w:rsidRPr="00122A86">
          <w:t>)</w:t>
        </w:r>
        <w:r w:rsidRPr="00122A86">
          <w:rPr>
            <w:lang w:eastAsia="zh-CN"/>
          </w:rPr>
          <w:t xml:space="preserve"> were recruited from the local university campus. The participants had at least two years of experience with smart phones, and consider</w:t>
        </w:r>
      </w:ins>
      <w:ins w:id="386" w:author="qian wang" w:date="2016-09-15T23:54:00Z">
        <w:r w:rsidR="00825047">
          <w:rPr>
            <w:rFonts w:eastAsiaTheme="minorEastAsia" w:hint="eastAsia"/>
            <w:lang w:eastAsia="zh-CN"/>
          </w:rPr>
          <w:t>ed</w:t>
        </w:r>
      </w:ins>
      <w:ins w:id="387" w:author="Jason Zhong" w:date="2016-09-04T10:37:00Z">
        <w:r w:rsidRPr="00122A86">
          <w:rPr>
            <w:lang w:eastAsia="zh-CN"/>
          </w:rPr>
          <w:t xml:space="preserve"> themselves to be comfortable with these devices. </w:t>
        </w:r>
      </w:ins>
      <w:ins w:id="388" w:author="Jason Zhong" w:date="2016-09-04T16:05:00Z">
        <w:r w:rsidR="00C75511">
          <w:rPr>
            <w:lang w:eastAsia="zh-CN"/>
          </w:rPr>
          <w:t>(</w:t>
        </w:r>
      </w:ins>
      <w:ins w:id="389" w:author="Jason Zhong" w:date="2016-09-04T10:37:00Z">
        <w:r w:rsidRPr="00122A86">
          <w:rPr>
            <w:lang w:eastAsia="zh-CN"/>
          </w:rPr>
          <w:t>?</w:t>
        </w:r>
      </w:ins>
      <w:ins w:id="390" w:author="Jason Zhong" w:date="2016-09-04T16:05:00Z">
        <w:r w:rsidR="00C75511">
          <w:rPr>
            <w:lang w:eastAsia="zh-CN"/>
          </w:rPr>
          <w:t>)</w:t>
        </w:r>
      </w:ins>
      <w:ins w:id="391" w:author="Jason Zhong" w:date="2016-09-04T10:37:00Z">
        <w:r w:rsidRPr="00122A86">
          <w:rPr>
            <w:lang w:eastAsia="zh-CN"/>
          </w:rPr>
          <w:t xml:space="preserve"> </w:t>
        </w:r>
        <w:proofErr w:type="gramStart"/>
        <w:r w:rsidRPr="00122A86">
          <w:rPr>
            <w:lang w:eastAsia="zh-CN"/>
          </w:rPr>
          <w:t>of</w:t>
        </w:r>
        <w:proofErr w:type="gramEnd"/>
        <w:r w:rsidRPr="00122A86">
          <w:rPr>
            <w:lang w:eastAsia="zh-CN"/>
          </w:rPr>
          <w:t xml:space="preserve"> them had prior experience with force-related technology.</w:t>
        </w:r>
      </w:ins>
    </w:p>
    <w:p w14:paraId="73B8B7C4" w14:textId="6EC59314" w:rsidR="00813368" w:rsidRDefault="00813368" w:rsidP="00A30416">
      <w:pPr>
        <w:pStyle w:val="21"/>
        <w:rPr>
          <w:ins w:id="392" w:author="Jason Zhong" w:date="2016-09-04T10:47:00Z"/>
          <w:lang w:eastAsia="zh-CN"/>
        </w:rPr>
      </w:pPr>
      <w:r>
        <w:rPr>
          <w:lang w:eastAsia="zh-CN"/>
        </w:rPr>
        <w:t>Design and procedure</w:t>
      </w:r>
    </w:p>
    <w:p w14:paraId="46B03DA3" w14:textId="5941ADED" w:rsidR="00ED0902" w:rsidRPr="00C54A7D" w:rsidRDefault="00ED0902" w:rsidP="00DA0652">
      <w:pPr>
        <w:rPr>
          <w:ins w:id="393" w:author="Jason Zhong" w:date="2016-09-04T10:47:00Z"/>
          <w:rFonts w:eastAsiaTheme="minorEastAsia" w:hint="eastAsia"/>
          <w:lang w:eastAsia="zh-CN"/>
          <w:rPrChange w:id="394" w:author="qian wang" w:date="2016-09-15T23:56:00Z">
            <w:rPr>
              <w:ins w:id="395" w:author="Jason Zhong" w:date="2016-09-04T10:47:00Z"/>
              <w:lang w:eastAsia="zh-CN"/>
            </w:rPr>
          </w:rPrChange>
        </w:rPr>
      </w:pPr>
      <w:ins w:id="396" w:author="Jason Zhong" w:date="2016-09-04T10:47:00Z">
        <w:r>
          <w:rPr>
            <w:lang w:eastAsia="zh-CN"/>
          </w:rPr>
          <w:t xml:space="preserve">We chose to investigate </w:t>
        </w:r>
      </w:ins>
      <w:ins w:id="397" w:author="qian wang" w:date="2016-09-15T23:55:00Z">
        <w:r w:rsidR="00825047">
          <w:rPr>
            <w:rFonts w:eastAsiaTheme="minorEastAsia" w:hint="eastAsia"/>
            <w:lang w:eastAsia="zh-CN"/>
          </w:rPr>
          <w:t>cursor</w:t>
        </w:r>
      </w:ins>
      <w:ins w:id="398" w:author="qian wang" w:date="2016-09-15T23:56:00Z">
        <w:r w:rsidR="000D74E5">
          <w:rPr>
            <w:rFonts w:eastAsiaTheme="minorEastAsia" w:hint="eastAsia"/>
            <w:lang w:eastAsia="zh-CN"/>
          </w:rPr>
          <w:t>s</w:t>
        </w:r>
      </w:ins>
      <w:ins w:id="399" w:author="qian wang" w:date="2016-09-15T23:55:00Z">
        <w:r w:rsidR="00825047">
          <w:rPr>
            <w:rFonts w:eastAsiaTheme="minorEastAsia" w:hint="eastAsia"/>
            <w:lang w:eastAsia="zh-CN"/>
          </w:rPr>
          <w:t xml:space="preserve"> </w:t>
        </w:r>
      </w:ins>
      <w:ins w:id="400" w:author="Jason Zhong" w:date="2016-09-04T10:47:00Z">
        <w:del w:id="401" w:author="qian wang" w:date="2016-09-15T23:55:00Z">
          <w:r w:rsidDel="00825047">
            <w:rPr>
              <w:lang w:eastAsia="zh-CN"/>
            </w:rPr>
            <w:delText>the</w:delText>
          </w:r>
        </w:del>
      </w:ins>
      <w:ins w:id="402" w:author="qian wang" w:date="2016-09-15T23:55:00Z">
        <w:r w:rsidR="00825047">
          <w:rPr>
            <w:rFonts w:eastAsiaTheme="minorEastAsia" w:hint="eastAsia"/>
            <w:lang w:eastAsia="zh-CN"/>
          </w:rPr>
          <w:t xml:space="preserve">with </w:t>
        </w:r>
      </w:ins>
      <w:ins w:id="403" w:author="Jason Zhong" w:date="2016-09-04T10:47:00Z">
        <w:del w:id="404" w:author="qian wang" w:date="2016-09-15T23:55:00Z">
          <w:r w:rsidDel="00825047">
            <w:rPr>
              <w:lang w:eastAsia="zh-CN"/>
            </w:rPr>
            <w:delText xml:space="preserve"> </w:delText>
          </w:r>
        </w:del>
        <w:r>
          <w:rPr>
            <w:lang w:eastAsia="zh-CN"/>
          </w:rPr>
          <w:t xml:space="preserve">widths of 5 and 7 </w:t>
        </w:r>
      </w:ins>
      <w:ins w:id="405" w:author="qian wang" w:date="2016-09-15T23:56:00Z">
        <w:r w:rsidR="000D74E5">
          <w:rPr>
            <w:rFonts w:eastAsiaTheme="minorEastAsia" w:hint="eastAsia"/>
            <w:lang w:eastAsia="zh-CN"/>
          </w:rPr>
          <w:t>letters</w:t>
        </w:r>
        <w:r w:rsidR="00C54A7D">
          <w:rPr>
            <w:rFonts w:eastAsiaTheme="minorEastAsia" w:hint="eastAsia"/>
            <w:lang w:eastAsia="zh-CN"/>
          </w:rPr>
          <w:t xml:space="preserve"> with the following considerations:</w:t>
        </w:r>
        <w:r w:rsidR="000D74E5">
          <w:rPr>
            <w:rFonts w:eastAsiaTheme="minorEastAsia" w:hint="eastAsia"/>
            <w:lang w:eastAsia="zh-CN"/>
          </w:rPr>
          <w:t xml:space="preserve"> </w:t>
        </w:r>
      </w:ins>
      <w:ins w:id="406" w:author="Jason Zhong" w:date="2016-09-04T10:47:00Z">
        <w:del w:id="407" w:author="qian wang" w:date="2016-09-15T23:56:00Z">
          <w:r w:rsidDel="00C54A7D">
            <w:rPr>
              <w:lang w:eastAsia="zh-CN"/>
            </w:rPr>
            <w:delText>because:</w:delText>
          </w:r>
        </w:del>
      </w:ins>
    </w:p>
    <w:p w14:paraId="3F3FD750" w14:textId="059D689A" w:rsidR="00ED0902" w:rsidRPr="006E0F09" w:rsidRDefault="00ED0902" w:rsidP="00DA0652">
      <w:pPr>
        <w:rPr>
          <w:ins w:id="408" w:author="Jason Zhong" w:date="2016-09-04T10:48:00Z"/>
          <w:rFonts w:eastAsiaTheme="minorEastAsia"/>
          <w:lang w:eastAsia="zh-CN"/>
          <w:rPrChange w:id="409" w:author="qian wang" w:date="2016-09-15T10:47:00Z">
            <w:rPr>
              <w:ins w:id="410" w:author="Jason Zhong" w:date="2016-09-04T10:48:00Z"/>
              <w:lang w:eastAsia="zh-CN"/>
            </w:rPr>
          </w:rPrChange>
        </w:rPr>
      </w:pPr>
      <w:ins w:id="411" w:author="Jason Zhong" w:date="2016-09-04T10:47:00Z">
        <w:r>
          <w:rPr>
            <w:lang w:eastAsia="zh-CN"/>
          </w:rPr>
          <w:t xml:space="preserve">- A 3-letter-wide cursor design was discarded in the pilot study, as participants reported that it </w:t>
        </w:r>
      </w:ins>
      <w:ins w:id="412" w:author="Jason Zhong" w:date="2016-09-04T10:48:00Z">
        <w:r>
          <w:rPr>
            <w:lang w:eastAsia="zh-CN"/>
          </w:rPr>
          <w:t>was difficult to control</w:t>
        </w:r>
      </w:ins>
      <w:ins w:id="413" w:author="qian wang" w:date="2016-09-15T10:47:00Z">
        <w:r w:rsidR="006E0F09">
          <w:rPr>
            <w:rFonts w:eastAsiaTheme="minorEastAsia" w:hint="eastAsia"/>
            <w:lang w:eastAsia="zh-CN"/>
          </w:rPr>
          <w:t xml:space="preserve">, and performances </w:t>
        </w:r>
      </w:ins>
      <w:ins w:id="414" w:author="qian wang" w:date="2016-09-15T10:49:00Z">
        <w:r w:rsidR="006E0F09">
          <w:rPr>
            <w:rFonts w:eastAsiaTheme="minorEastAsia" w:hint="eastAsia"/>
            <w:lang w:eastAsia="zh-CN"/>
          </w:rPr>
          <w:t>with</w:t>
        </w:r>
      </w:ins>
      <w:ins w:id="415" w:author="qian wang" w:date="2016-09-15T10:47:00Z">
        <w:r w:rsidR="006E0F09">
          <w:rPr>
            <w:rFonts w:eastAsiaTheme="minorEastAsia" w:hint="eastAsia"/>
            <w:lang w:eastAsia="zh-CN"/>
          </w:rPr>
          <w:t xml:space="preserve"> this cursor width is not as </w:t>
        </w:r>
      </w:ins>
      <w:ins w:id="416" w:author="qian wang" w:date="2016-09-15T23:57:00Z">
        <w:r w:rsidR="00C54A7D">
          <w:rPr>
            <w:rFonts w:eastAsiaTheme="minorEastAsia" w:hint="eastAsia"/>
            <w:lang w:eastAsia="zh-CN"/>
          </w:rPr>
          <w:t>satisfactory</w:t>
        </w:r>
      </w:ins>
      <w:ins w:id="417" w:author="qian wang" w:date="2016-09-15T10:47:00Z">
        <w:r w:rsidR="006E0F09">
          <w:rPr>
            <w:rFonts w:eastAsiaTheme="minorEastAsia" w:hint="eastAsia"/>
            <w:lang w:eastAsia="zh-CN"/>
          </w:rPr>
          <w:t xml:space="preserve"> as with the widths of 5 and 7.</w:t>
        </w:r>
      </w:ins>
    </w:p>
    <w:p w14:paraId="02B18C23" w14:textId="16A56BF2" w:rsidR="00B56A4E" w:rsidRDefault="00ED0902" w:rsidP="00DA0652">
      <w:pPr>
        <w:rPr>
          <w:ins w:id="418" w:author="Jason Zhong" w:date="2016-09-04T10:50:00Z"/>
          <w:lang w:eastAsia="zh-CN"/>
        </w:rPr>
      </w:pPr>
      <w:ins w:id="419" w:author="Jason Zhong" w:date="2016-09-04T10:48:00Z">
        <w:r>
          <w:rPr>
            <w:lang w:eastAsia="zh-CN"/>
          </w:rPr>
          <w:t xml:space="preserve">- A 9-letter-wide cursor design was not included because </w:t>
        </w:r>
      </w:ins>
      <w:ins w:id="420" w:author="Jason Zhong" w:date="2016-09-04T10:49:00Z">
        <w:r w:rsidR="00B56A4E">
          <w:rPr>
            <w:lang w:eastAsia="zh-CN"/>
          </w:rPr>
          <w:t xml:space="preserve">simulation showed that </w:t>
        </w:r>
      </w:ins>
      <w:ins w:id="421" w:author="qian wang" w:date="2016-09-15T10:51:00Z">
        <w:r w:rsidR="006E0F09">
          <w:rPr>
            <w:rFonts w:eastAsiaTheme="minorEastAsia" w:hint="eastAsia"/>
            <w:lang w:eastAsia="zh-CN"/>
          </w:rPr>
          <w:t xml:space="preserve">in </w:t>
        </w:r>
      </w:ins>
      <w:ins w:id="422" w:author="Jason Zhong" w:date="2016-09-04T10:49:00Z">
        <w:r w:rsidR="00B56A4E">
          <w:rPr>
            <w:lang w:eastAsia="zh-CN"/>
          </w:rPr>
          <w:t>(</w:t>
        </w:r>
        <w:proofErr w:type="gramStart"/>
        <w:r w:rsidR="00B56A4E">
          <w:rPr>
            <w:lang w:eastAsia="zh-CN"/>
          </w:rPr>
          <w:t>?%</w:t>
        </w:r>
        <w:proofErr w:type="gramEnd"/>
        <w:r w:rsidR="00B56A4E">
          <w:rPr>
            <w:lang w:eastAsia="zh-CN"/>
          </w:rPr>
          <w:t>) of word</w:t>
        </w:r>
      </w:ins>
      <w:ins w:id="423" w:author="qian wang" w:date="2016-09-15T10:51:00Z">
        <w:r w:rsidR="006E0F09">
          <w:rPr>
            <w:rFonts w:eastAsiaTheme="minorEastAsia" w:hint="eastAsia"/>
            <w:lang w:eastAsia="zh-CN"/>
          </w:rPr>
          <w:t>-input tasks, the right recomm</w:t>
        </w:r>
      </w:ins>
      <w:ins w:id="424" w:author="qian wang" w:date="2016-09-15T10:52:00Z">
        <w:r w:rsidR="006E0F09">
          <w:rPr>
            <w:rFonts w:eastAsiaTheme="minorEastAsia" w:hint="eastAsia"/>
            <w:lang w:eastAsia="zh-CN"/>
          </w:rPr>
          <w:t>e</w:t>
        </w:r>
      </w:ins>
      <w:ins w:id="425" w:author="qian wang" w:date="2016-09-15T10:51:00Z">
        <w:r w:rsidR="006E0F09">
          <w:rPr>
            <w:rFonts w:eastAsiaTheme="minorEastAsia" w:hint="eastAsia"/>
            <w:lang w:eastAsia="zh-CN"/>
          </w:rPr>
          <w:t>ndation</w:t>
        </w:r>
      </w:ins>
      <w:ins w:id="426" w:author="Jason Zhong" w:date="2016-09-04T10:49:00Z">
        <w:del w:id="427" w:author="qian wang" w:date="2016-09-15T10:51:00Z">
          <w:r w:rsidR="00B56A4E" w:rsidDel="006E0F09">
            <w:rPr>
              <w:lang w:eastAsia="zh-CN"/>
            </w:rPr>
            <w:delText>s</w:delText>
          </w:r>
        </w:del>
        <w:del w:id="428" w:author="qian wang" w:date="2016-09-15T10:52:00Z">
          <w:r w:rsidR="00B56A4E" w:rsidDel="006E0F09">
            <w:rPr>
              <w:lang w:eastAsia="zh-CN"/>
            </w:rPr>
            <w:delText xml:space="preserve"> </w:delText>
          </w:r>
        </w:del>
      </w:ins>
      <w:ins w:id="429" w:author="qian wang" w:date="2016-09-15T10:52:00Z">
        <w:r w:rsidR="006E0F09">
          <w:rPr>
            <w:rFonts w:eastAsiaTheme="minorEastAsia" w:hint="eastAsia"/>
            <w:lang w:eastAsia="zh-CN"/>
          </w:rPr>
          <w:t xml:space="preserve"> </w:t>
        </w:r>
      </w:ins>
      <w:ins w:id="430" w:author="Jason Zhong" w:date="2016-09-04T10:49:00Z">
        <w:r w:rsidR="00B56A4E">
          <w:rPr>
            <w:lang w:eastAsia="zh-CN"/>
          </w:rPr>
          <w:t xml:space="preserve">would be too </w:t>
        </w:r>
      </w:ins>
      <w:ins w:id="431" w:author="Jason Zhong" w:date="2016-09-04T10:50:00Z">
        <w:r w:rsidR="00B56A4E">
          <w:rPr>
            <w:lang w:eastAsia="zh-CN"/>
          </w:rPr>
          <w:t>far back</w:t>
        </w:r>
      </w:ins>
      <w:ins w:id="432" w:author="Jason Zhong" w:date="2016-09-04T10:49:00Z">
        <w:r w:rsidR="00B56A4E">
          <w:rPr>
            <w:lang w:eastAsia="zh-CN"/>
          </w:rPr>
          <w:t xml:space="preserve"> </w:t>
        </w:r>
      </w:ins>
      <w:ins w:id="433" w:author="qian wang" w:date="2016-09-15T10:50:00Z">
        <w:r w:rsidR="006E0F09">
          <w:rPr>
            <w:rFonts w:eastAsiaTheme="minorEastAsia" w:hint="eastAsia"/>
            <w:lang w:eastAsia="zh-CN"/>
          </w:rPr>
          <w:t>i</w:t>
        </w:r>
      </w:ins>
      <w:ins w:id="434" w:author="Jason Zhong" w:date="2016-09-04T10:49:00Z">
        <w:del w:id="435" w:author="qian wang" w:date="2016-09-15T10:50:00Z">
          <w:r w:rsidR="00B56A4E" w:rsidDel="006E0F09">
            <w:rPr>
              <w:lang w:eastAsia="zh-CN"/>
            </w:rPr>
            <w:delText>o</w:delText>
          </w:r>
        </w:del>
        <w:r w:rsidR="00B56A4E">
          <w:rPr>
            <w:lang w:eastAsia="zh-CN"/>
          </w:rPr>
          <w:t>n the results list</w:t>
        </w:r>
      </w:ins>
    </w:p>
    <w:p w14:paraId="7937632A" w14:textId="4723BB51" w:rsidR="00B56A4E" w:rsidRPr="00917C3E" w:rsidRDefault="00B56A4E" w:rsidP="00DA0652">
      <w:pPr>
        <w:rPr>
          <w:ins w:id="436" w:author="Jason Zhong" w:date="2016-09-04T10:58:00Z"/>
          <w:rFonts w:eastAsiaTheme="minorEastAsia" w:hint="eastAsia"/>
          <w:lang w:eastAsia="zh-CN"/>
          <w:rPrChange w:id="437" w:author="qian wang" w:date="2016-09-16T00:27:00Z">
            <w:rPr>
              <w:ins w:id="438" w:author="Jason Zhong" w:date="2016-09-04T10:58:00Z"/>
              <w:lang w:eastAsia="zh-CN"/>
            </w:rPr>
          </w:rPrChange>
        </w:rPr>
      </w:pPr>
      <w:ins w:id="439" w:author="Jason Zhong" w:date="2016-09-04T10:50:00Z">
        <w:r>
          <w:rPr>
            <w:lang w:eastAsia="zh-CN"/>
          </w:rPr>
          <w:t xml:space="preserve">For each width, </w:t>
        </w:r>
      </w:ins>
      <w:ins w:id="440" w:author="Jason Zhong" w:date="2016-09-04T10:57:00Z">
        <w:r>
          <w:rPr>
            <w:lang w:eastAsia="zh-CN"/>
          </w:rPr>
          <w:t xml:space="preserve">78 </w:t>
        </w:r>
      </w:ins>
      <w:ins w:id="441" w:author="Jason Zhong" w:date="2016-09-04T10:50:00Z">
        <w:r>
          <w:rPr>
            <w:lang w:eastAsia="zh-CN"/>
          </w:rPr>
          <w:t>random letter sequences</w:t>
        </w:r>
      </w:ins>
      <w:ins w:id="442" w:author="Jason Zhong" w:date="2016-09-04T10:55:00Z">
        <w:r>
          <w:rPr>
            <w:lang w:eastAsia="zh-CN"/>
          </w:rPr>
          <w:t xml:space="preserve"> </w:t>
        </w:r>
      </w:ins>
      <w:ins w:id="443" w:author="Jason Zhong" w:date="2016-09-04T10:50:00Z">
        <w:r>
          <w:rPr>
            <w:lang w:eastAsia="zh-CN"/>
          </w:rPr>
          <w:t>were generated by the experiment program</w:t>
        </w:r>
        <w:del w:id="444" w:author="qian wang" w:date="2016-09-16T00:27:00Z">
          <w:r w:rsidDel="00917C3E">
            <w:rPr>
              <w:lang w:eastAsia="zh-CN"/>
            </w:rPr>
            <w:delText>.</w:delText>
          </w:r>
        </w:del>
      </w:ins>
      <w:ins w:id="445" w:author="qian wang" w:date="2016-09-16T00:27:00Z">
        <w:r w:rsidR="00917C3E">
          <w:rPr>
            <w:rFonts w:eastAsiaTheme="minorEastAsia" w:hint="eastAsia"/>
            <w:lang w:eastAsia="zh-CN"/>
          </w:rPr>
          <w:t>,</w:t>
        </w:r>
      </w:ins>
      <w:ins w:id="446" w:author="Jason Zhong" w:date="2016-09-04T10:50:00Z">
        <w:r>
          <w:rPr>
            <w:lang w:eastAsia="zh-CN"/>
          </w:rPr>
          <w:t xml:space="preserve"> </w:t>
        </w:r>
      </w:ins>
      <w:ins w:id="447" w:author="Jason Zhong" w:date="2016-09-04T10:55:00Z">
        <w:del w:id="448" w:author="qian wang" w:date="2016-09-16T00:27:00Z">
          <w:r w:rsidDel="00917C3E">
            <w:rPr>
              <w:lang w:eastAsia="zh-CN"/>
            </w:rPr>
            <w:delText>Each sequence contained 3 letters</w:delText>
          </w:r>
        </w:del>
      </w:ins>
      <w:ins w:id="449" w:author="Jason Zhong" w:date="2016-09-04T10:57:00Z">
        <w:del w:id="450" w:author="qian wang" w:date="2016-09-16T00:27:00Z">
          <w:r w:rsidDel="00917C3E">
            <w:rPr>
              <w:lang w:eastAsia="zh-CN"/>
            </w:rPr>
            <w:delText xml:space="preserve">, </w:delText>
          </w:r>
        </w:del>
        <w:r>
          <w:rPr>
            <w:lang w:eastAsia="zh-CN"/>
          </w:rPr>
          <w:t>resulting in 234 letters for each width per participant</w:t>
        </w:r>
      </w:ins>
      <w:ins w:id="451" w:author="Jason Zhong" w:date="2016-09-04T10:55:00Z">
        <w:r>
          <w:rPr>
            <w:lang w:eastAsia="zh-CN"/>
          </w:rPr>
          <w:t xml:space="preserve">. </w:t>
        </w:r>
      </w:ins>
      <w:ins w:id="452" w:author="qian wang" w:date="2016-09-16T00:27:00Z">
        <w:r w:rsidR="00917C3E">
          <w:rPr>
            <w:lang w:eastAsia="zh-CN"/>
          </w:rPr>
          <w:t xml:space="preserve">Each sequence contained 3 letters, </w:t>
        </w:r>
        <w:r w:rsidR="00917C3E">
          <w:rPr>
            <w:rFonts w:eastAsiaTheme="minorEastAsia" w:hint="eastAsia"/>
            <w:lang w:eastAsia="zh-CN"/>
          </w:rPr>
          <w:t>which is a length</w:t>
        </w:r>
        <w:r w:rsidR="00917C3E" w:rsidRPr="00620DA5">
          <w:rPr>
            <w:rFonts w:eastAsiaTheme="minorEastAsia" w:hint="eastAsia"/>
            <w:lang w:eastAsia="zh-CN"/>
          </w:rPr>
          <w:t xml:space="preserve"> </w:t>
        </w:r>
        <w:r w:rsidR="00917C3E">
          <w:rPr>
            <w:rFonts w:eastAsiaTheme="minorEastAsia" w:hint="eastAsia"/>
            <w:lang w:eastAsia="zh-CN"/>
          </w:rPr>
          <w:t xml:space="preserve">easy to memorize while typing in, </w:t>
        </w:r>
      </w:ins>
      <w:proofErr w:type="gramStart"/>
      <w:ins w:id="453" w:author="Jason Zhong" w:date="2016-09-04T10:58:00Z">
        <w:r>
          <w:rPr>
            <w:lang w:eastAsia="zh-CN"/>
          </w:rPr>
          <w:t>Each</w:t>
        </w:r>
        <w:proofErr w:type="gramEnd"/>
        <w:r>
          <w:rPr>
            <w:lang w:eastAsia="zh-CN"/>
          </w:rPr>
          <w:t xml:space="preserve"> letter in the English alphabet w</w:t>
        </w:r>
      </w:ins>
      <w:ins w:id="454" w:author="qian wang" w:date="2016-09-15T23:58:00Z">
        <w:r w:rsidR="00C54A7D">
          <w:rPr>
            <w:rFonts w:eastAsiaTheme="minorEastAsia" w:hint="eastAsia"/>
            <w:lang w:eastAsia="zh-CN"/>
          </w:rPr>
          <w:t>as</w:t>
        </w:r>
      </w:ins>
      <w:ins w:id="455" w:author="Jason Zhong" w:date="2016-09-04T10:58:00Z">
        <w:del w:id="456" w:author="qian wang" w:date="2016-09-15T23:58:00Z">
          <w:r w:rsidDel="00C54A7D">
            <w:rPr>
              <w:lang w:eastAsia="zh-CN"/>
            </w:rPr>
            <w:delText>ere</w:delText>
          </w:r>
        </w:del>
        <w:r>
          <w:rPr>
            <w:lang w:eastAsia="zh-CN"/>
          </w:rPr>
          <w:t xml:space="preserve"> repeated 9 times.</w:t>
        </w:r>
      </w:ins>
      <w:ins w:id="457" w:author="qian wang" w:date="2016-09-16T00:27:00Z">
        <w:r w:rsidR="00917C3E">
          <w:rPr>
            <w:rFonts w:eastAsiaTheme="minorEastAsia" w:hint="eastAsia"/>
            <w:lang w:eastAsia="zh-CN"/>
          </w:rPr>
          <w:t xml:space="preserve"> </w:t>
        </w:r>
      </w:ins>
    </w:p>
    <w:p w14:paraId="32EF9F30" w14:textId="33D4D387" w:rsidR="00B56A4E" w:rsidRPr="00847B45" w:rsidRDefault="00B56A4E" w:rsidP="00DA0652">
      <w:pPr>
        <w:rPr>
          <w:rFonts w:eastAsiaTheme="minorEastAsia"/>
          <w:lang w:eastAsia="zh-CN"/>
          <w:rPrChange w:id="458" w:author="qian wang" w:date="2016-09-15T12:59:00Z">
            <w:rPr>
              <w:lang w:eastAsia="zh-CN"/>
            </w:rPr>
          </w:rPrChange>
        </w:rPr>
      </w:pPr>
      <w:ins w:id="459" w:author="Jason Zhong" w:date="2016-09-04T10:51:00Z">
        <w:r>
          <w:rPr>
            <w:lang w:eastAsia="zh-CN"/>
          </w:rPr>
          <w:t xml:space="preserve">We asked the participants to </w:t>
        </w:r>
      </w:ins>
      <w:ins w:id="460" w:author="Jason Zhong" w:date="2016-09-04T10:56:00Z">
        <w:r>
          <w:rPr>
            <w:lang w:eastAsia="zh-CN"/>
          </w:rPr>
          <w:t xml:space="preserve">memorize each sequence, and then </w:t>
        </w:r>
      </w:ins>
      <w:ins w:id="461" w:author="Jason Zhong" w:date="2016-09-04T10:51:00Z">
        <w:r>
          <w:rPr>
            <w:lang w:eastAsia="zh-CN"/>
          </w:rPr>
          <w:t xml:space="preserve">select each letter with the </w:t>
        </w:r>
      </w:ins>
      <w:ins w:id="462" w:author="Jason Zhong" w:date="2016-09-04T10:52:00Z">
        <w:r>
          <w:rPr>
            <w:lang w:eastAsia="zh-CN"/>
          </w:rPr>
          <w:t xml:space="preserve">word </w:t>
        </w:r>
      </w:ins>
      <w:ins w:id="463" w:author="Jason Zhong" w:date="2016-09-04T10:51:00Z">
        <w:r>
          <w:rPr>
            <w:lang w:eastAsia="zh-CN"/>
          </w:rPr>
          <w:t>selection</w:t>
        </w:r>
      </w:ins>
      <w:ins w:id="464" w:author="Jason Zhong" w:date="2016-09-04T10:52:00Z">
        <w:r>
          <w:rPr>
            <w:lang w:eastAsia="zh-CN"/>
          </w:rPr>
          <w:t xml:space="preserve"> method (i.e. </w:t>
        </w:r>
      </w:ins>
      <w:ins w:id="465" w:author="Jason Zhong" w:date="2016-09-04T10:53:00Z">
        <w:r>
          <w:rPr>
            <w:lang w:eastAsia="zh-CN"/>
          </w:rPr>
          <w:t xml:space="preserve">use pressure to </w:t>
        </w:r>
      </w:ins>
      <w:ins w:id="466" w:author="Jason Zhong" w:date="2016-09-04T10:52:00Z">
        <w:r>
          <w:rPr>
            <w:lang w:eastAsia="zh-CN"/>
          </w:rPr>
          <w:t xml:space="preserve">move </w:t>
        </w:r>
      </w:ins>
      <w:ins w:id="467" w:author="Jason Zhong" w:date="2016-09-04T10:53:00Z">
        <w:r>
          <w:rPr>
            <w:lang w:eastAsia="zh-CN"/>
          </w:rPr>
          <w:t xml:space="preserve">the </w:t>
        </w:r>
      </w:ins>
      <w:ins w:id="468" w:author="Jason Zhong" w:date="2016-09-04T10:52:00Z">
        <w:r>
          <w:rPr>
            <w:lang w:eastAsia="zh-CN"/>
          </w:rPr>
          <w:t>cursor</w:t>
        </w:r>
      </w:ins>
      <w:ins w:id="469" w:author="Jason Zhong" w:date="2016-09-04T10:53:00Z">
        <w:r>
          <w:rPr>
            <w:lang w:eastAsia="zh-CN"/>
          </w:rPr>
          <w:t xml:space="preserve"> to desired position; relieve pressure but not let go of the finger; repeat the process to select multiple letters in a word</w:t>
        </w:r>
      </w:ins>
      <w:ins w:id="470" w:author="Jason Zhong" w:date="2016-09-04T10:52:00Z">
        <w:r>
          <w:rPr>
            <w:lang w:eastAsia="zh-CN"/>
          </w:rPr>
          <w:t xml:space="preserve">). </w:t>
        </w:r>
      </w:ins>
      <w:ins w:id="471" w:author="Jason Zhong" w:date="2016-09-04T10:54:00Z">
        <w:r>
          <w:rPr>
            <w:lang w:eastAsia="zh-CN"/>
          </w:rPr>
          <w:t xml:space="preserve">We told the participants to select each letter naturally, and to </w:t>
        </w:r>
      </w:ins>
      <w:ins w:id="472" w:author="Jason Zhong" w:date="2016-09-04T10:55:00Z">
        <w:r>
          <w:rPr>
            <w:lang w:eastAsia="zh-CN"/>
          </w:rPr>
          <w:t xml:space="preserve">not </w:t>
        </w:r>
      </w:ins>
      <w:ins w:id="473" w:author="Jason Zhong" w:date="2016-09-04T10:54:00Z">
        <w:r>
          <w:rPr>
            <w:lang w:eastAsia="zh-CN"/>
          </w:rPr>
          <w:t>fixate on any letter.</w:t>
        </w:r>
      </w:ins>
      <w:ins w:id="474" w:author="qian wang" w:date="2016-09-15T12:59:00Z">
        <w:r w:rsidR="00847B45">
          <w:rPr>
            <w:rFonts w:eastAsiaTheme="minorEastAsia" w:hint="eastAsia"/>
            <w:lang w:eastAsia="zh-CN"/>
          </w:rPr>
          <w:t xml:space="preserve"> In order to better </w:t>
        </w:r>
      </w:ins>
      <w:ins w:id="475" w:author="qian wang" w:date="2016-09-15T13:00:00Z">
        <w:r w:rsidR="00847B45">
          <w:rPr>
            <w:rFonts w:eastAsiaTheme="minorEastAsia"/>
            <w:lang w:eastAsia="zh-CN"/>
          </w:rPr>
          <w:t>perceive</w:t>
        </w:r>
      </w:ins>
      <w:ins w:id="476" w:author="qian wang" w:date="2016-09-15T12:59:00Z">
        <w:r w:rsidR="00847B45">
          <w:rPr>
            <w:rFonts w:eastAsiaTheme="minorEastAsia" w:hint="eastAsia"/>
            <w:lang w:eastAsia="zh-CN"/>
          </w:rPr>
          <w:t xml:space="preserve"> </w:t>
        </w:r>
      </w:ins>
      <w:ins w:id="477" w:author="qian wang" w:date="2016-09-15T13:00:00Z">
        <w:r w:rsidR="00847B45">
          <w:rPr>
            <w:rFonts w:eastAsiaTheme="minorEastAsia" w:hint="eastAsia"/>
            <w:lang w:eastAsia="zh-CN"/>
          </w:rPr>
          <w:t>nat</w:t>
        </w:r>
        <w:bookmarkStart w:id="478" w:name="_GoBack"/>
        <w:bookmarkEnd w:id="478"/>
        <w:r w:rsidR="00847B45">
          <w:rPr>
            <w:rFonts w:eastAsiaTheme="minorEastAsia" w:hint="eastAsia"/>
            <w:lang w:eastAsia="zh-CN"/>
          </w:rPr>
          <w:t xml:space="preserve">ural behavior of pressure control, we set the display of input text to be </w:t>
        </w:r>
      </w:ins>
      <w:ins w:id="479" w:author="qian wang" w:date="2016-09-15T23:58:00Z">
        <w:r w:rsidR="00C54A7D">
          <w:rPr>
            <w:rFonts w:eastAsiaTheme="minorEastAsia" w:hint="eastAsia"/>
            <w:lang w:eastAsia="zh-CN"/>
          </w:rPr>
          <w:t xml:space="preserve">a </w:t>
        </w:r>
      </w:ins>
      <w:ins w:id="480" w:author="qian wang" w:date="2016-09-15T13:01:00Z">
        <w:r w:rsidR="00847B45">
          <w:rPr>
            <w:rFonts w:eastAsiaTheme="minorEastAsia"/>
            <w:lang w:eastAsia="zh-CN"/>
          </w:rPr>
          <w:t>“</w:t>
        </w:r>
        <w:r w:rsidR="00847B45">
          <w:rPr>
            <w:rFonts w:eastAsiaTheme="minorEastAsia" w:hint="eastAsia"/>
            <w:lang w:eastAsia="zh-CN"/>
          </w:rPr>
          <w:t>*</w:t>
        </w:r>
        <w:r w:rsidR="00847B45">
          <w:rPr>
            <w:rFonts w:eastAsiaTheme="minorEastAsia"/>
            <w:lang w:eastAsia="zh-CN"/>
          </w:rPr>
          <w:t>”</w:t>
        </w:r>
        <w:r w:rsidR="00C54A7D">
          <w:rPr>
            <w:rFonts w:eastAsiaTheme="minorEastAsia" w:hint="eastAsia"/>
            <w:lang w:eastAsia="zh-CN"/>
          </w:rPr>
          <w:t xml:space="preserve"> sequence instead of</w:t>
        </w:r>
        <w:r w:rsidR="00847B45">
          <w:rPr>
            <w:rFonts w:eastAsiaTheme="minorEastAsia" w:hint="eastAsia"/>
            <w:lang w:eastAsia="zh-CN"/>
          </w:rPr>
          <w:t xml:space="preserve"> </w:t>
        </w:r>
      </w:ins>
      <w:ins w:id="481" w:author="qian wang" w:date="2016-09-15T23:58:00Z">
        <w:r w:rsidR="00C54A7D">
          <w:rPr>
            <w:rFonts w:eastAsiaTheme="minorEastAsia" w:hint="eastAsia"/>
            <w:lang w:eastAsia="zh-CN"/>
          </w:rPr>
          <w:t>letters</w:t>
        </w:r>
      </w:ins>
      <w:ins w:id="482" w:author="qian wang" w:date="2016-09-15T13:03:00Z">
        <w:r w:rsidR="00847B45">
          <w:rPr>
            <w:rFonts w:eastAsiaTheme="minorEastAsia" w:hint="eastAsia"/>
            <w:lang w:eastAsia="zh-CN"/>
          </w:rPr>
          <w:t>, thus avoiding users adjusting their input method according to the result displayed.</w:t>
        </w:r>
      </w:ins>
    </w:p>
    <w:p w14:paraId="32189BBD" w14:textId="34E62B6F" w:rsidR="00813368" w:rsidDel="00D44E29" w:rsidRDefault="008A186F">
      <w:pPr>
        <w:pStyle w:val="21"/>
        <w:rPr>
          <w:del w:id="483" w:author="Jason Zhong" w:date="2016-09-08T01:29:00Z"/>
          <w:lang w:eastAsia="zh-CN"/>
        </w:rPr>
      </w:pPr>
      <w:r>
        <w:rPr>
          <w:lang w:eastAsia="zh-CN"/>
        </w:rPr>
        <w:t>Results</w:t>
      </w:r>
    </w:p>
    <w:p w14:paraId="39787732" w14:textId="5C45A67F" w:rsidR="008A186F" w:rsidDel="00D44E29" w:rsidRDefault="008A186F">
      <w:pPr>
        <w:pStyle w:val="21"/>
        <w:rPr>
          <w:del w:id="484" w:author="Jason Zhong" w:date="2016-09-08T01:29:00Z"/>
          <w:lang w:eastAsia="zh-CN"/>
        </w:rPr>
        <w:pPrChange w:id="485" w:author="Jason Zhong" w:date="2016-09-08T01:29:00Z">
          <w:pPr/>
        </w:pPrChange>
      </w:pPr>
      <w:del w:id="486" w:author="Jason Zhong" w:date="2016-09-08T01:29:00Z">
        <w:r w:rsidDel="00D44E29">
          <w:rPr>
            <w:lang w:eastAsia="zh-CN"/>
          </w:rPr>
          <w:delText>- Force distribution around letters</w:delText>
        </w:r>
      </w:del>
    </w:p>
    <w:p w14:paraId="5D818ECE" w14:textId="6DB749F5" w:rsidR="008A186F" w:rsidDel="00D44E29" w:rsidRDefault="008A186F">
      <w:pPr>
        <w:pStyle w:val="21"/>
        <w:rPr>
          <w:del w:id="487" w:author="Jason Zhong" w:date="2016-09-08T01:29:00Z"/>
          <w:lang w:eastAsia="zh-CN"/>
        </w:rPr>
        <w:pPrChange w:id="488" w:author="Jason Zhong" w:date="2016-09-08T01:29:00Z">
          <w:pPr/>
        </w:pPrChange>
      </w:pPr>
      <w:del w:id="489" w:author="Jason Zhong" w:date="2016-09-08T01:29:00Z">
        <w:r w:rsidDel="00D44E29">
          <w:rPr>
            <w:lang w:eastAsia="zh-CN"/>
          </w:rPr>
          <w:delText>- Distribution of letter selection time</w:delText>
        </w:r>
      </w:del>
    </w:p>
    <w:p w14:paraId="7D959CA0" w14:textId="2B9D365D" w:rsidR="008A186F" w:rsidRDefault="008A186F">
      <w:pPr>
        <w:pStyle w:val="21"/>
        <w:rPr>
          <w:ins w:id="490" w:author="Jason Zhong" w:date="2016-09-04T01:05:00Z"/>
          <w:lang w:eastAsia="zh-CN"/>
        </w:rPr>
        <w:pPrChange w:id="491" w:author="Jason Zhong" w:date="2016-09-08T01:29:00Z">
          <w:pPr/>
        </w:pPrChange>
      </w:pPr>
      <w:del w:id="492" w:author="Jason Zhong" w:date="2016-09-08T01:29:00Z">
        <w:r w:rsidDel="00D44E29">
          <w:rPr>
            <w:lang w:eastAsia="zh-CN"/>
          </w:rPr>
          <w:delText>- Effect of cursor width</w:delText>
        </w:r>
      </w:del>
    </w:p>
    <w:p w14:paraId="4BF735C2" w14:textId="77777777" w:rsidR="00696413" w:rsidRDefault="00696413" w:rsidP="00696413">
      <w:pPr>
        <w:rPr>
          <w:moveTo w:id="493" w:author="qian wang" w:date="2016-09-15T13:07:00Z"/>
          <w:lang w:eastAsia="zh-CN"/>
        </w:rPr>
      </w:pPr>
      <w:moveToRangeStart w:id="494" w:author="qian wang" w:date="2016-09-15T13:07:00Z" w:name="move461708164"/>
      <w:moveTo w:id="495" w:author="qian wang" w:date="2016-09-15T13:07:00Z">
        <w:r>
          <w:rPr>
            <w:lang w:eastAsia="zh-CN"/>
          </w:rPr>
          <w:t>- Learnability</w:t>
        </w:r>
      </w:moveTo>
    </w:p>
    <w:moveToRangeEnd w:id="494"/>
    <w:p w14:paraId="2A28496D" w14:textId="5D0523AE" w:rsidR="00897749" w:rsidRPr="00897749" w:rsidRDefault="00917C3E" w:rsidP="00897749">
      <w:pPr>
        <w:rPr>
          <w:ins w:id="496" w:author="qian wang" w:date="2016-09-15T23:53:00Z"/>
          <w:rFonts w:eastAsiaTheme="minorEastAsia"/>
          <w:lang w:eastAsia="zh-CN"/>
        </w:rPr>
      </w:pPr>
      <w:ins w:id="497" w:author="qian wang" w:date="2016-09-16T00:23:00Z">
        <w:r>
          <w:rPr>
            <w:rFonts w:eastAsiaTheme="minorEastAsia" w:hint="eastAsia"/>
            <w:lang w:eastAsia="zh-CN"/>
          </w:rPr>
          <w:t>Our</w:t>
        </w:r>
      </w:ins>
      <w:ins w:id="498" w:author="qian wang" w:date="2016-09-15T23:53:00Z">
        <w:r w:rsidR="00897749" w:rsidRPr="00897749">
          <w:rPr>
            <w:rFonts w:eastAsiaTheme="minorEastAsia"/>
            <w:lang w:eastAsia="zh-CN"/>
          </w:rPr>
          <w:t xml:space="preserve"> pressure-based input method is easy to understand. We asked subjects to self-assess their familiarity with the English alphabet from 1 to 5; the mean of the 14 subjects’ reports is 3.36 with a standard deviation of 1.206. All the subjects were able to </w:t>
        </w:r>
      </w:ins>
      <w:ins w:id="499" w:author="qian wang" w:date="2016-09-16T00:24:00Z">
        <w:r>
          <w:rPr>
            <w:rFonts w:eastAsiaTheme="minorEastAsia" w:hint="eastAsia"/>
            <w:lang w:eastAsia="zh-CN"/>
          </w:rPr>
          <w:t xml:space="preserve">begin the experiment right </w:t>
        </w:r>
      </w:ins>
      <w:ins w:id="500" w:author="qian wang" w:date="2016-09-15T23:53:00Z">
        <w:r w:rsidR="00897749" w:rsidRPr="00897749">
          <w:rPr>
            <w:rFonts w:eastAsiaTheme="minorEastAsia"/>
            <w:lang w:eastAsia="zh-CN"/>
          </w:rPr>
          <w:t>after a few practice words.</w:t>
        </w:r>
      </w:ins>
    </w:p>
    <w:p w14:paraId="158BDD24" w14:textId="77777777" w:rsidR="00897749" w:rsidRDefault="00897749" w:rsidP="00897749">
      <w:pPr>
        <w:rPr>
          <w:ins w:id="501" w:author="qian wang" w:date="2016-09-15T23:53:00Z"/>
          <w:rFonts w:eastAsiaTheme="minorEastAsia" w:hint="eastAsia"/>
          <w:lang w:eastAsia="zh-CN"/>
        </w:rPr>
      </w:pPr>
      <w:ins w:id="502" w:author="qian wang" w:date="2016-09-15T23:53:00Z">
        <w:r w:rsidRPr="00897749">
          <w:rPr>
            <w:rFonts w:eastAsiaTheme="minorEastAsia"/>
            <w:lang w:eastAsia="zh-CN"/>
          </w:rPr>
          <w:t>In the process of the experiment, users typed at an increasing speed as shown in the chart. Meanwhile, the accuracy is not affected. This illustrates that the users kept learning during the experiment.</w:t>
        </w:r>
      </w:ins>
    </w:p>
    <w:p w14:paraId="32E57437" w14:textId="31AF76D6" w:rsidR="00E81ED1" w:rsidRDefault="006B6EAB" w:rsidP="00897749">
      <w:pPr>
        <w:rPr>
          <w:ins w:id="503" w:author="qian wang" w:date="2016-09-15T17:19:00Z"/>
          <w:rFonts w:eastAsiaTheme="minorEastAsia"/>
          <w:lang w:eastAsia="zh-CN"/>
        </w:rPr>
      </w:pPr>
      <w:ins w:id="504" w:author="Jason Zhong" w:date="2016-09-04T01:05:00Z">
        <w:r>
          <w:rPr>
            <w:lang w:eastAsia="zh-CN"/>
          </w:rPr>
          <w:t xml:space="preserve">- </w:t>
        </w:r>
      </w:ins>
      <w:ins w:id="505" w:author="qian wang" w:date="2016-09-15T13:30:00Z">
        <w:r w:rsidR="00E81ED1">
          <w:rPr>
            <w:rFonts w:eastAsiaTheme="minorEastAsia" w:hint="eastAsia"/>
            <w:lang w:eastAsia="zh-CN"/>
          </w:rPr>
          <w:t>R</w:t>
        </w:r>
      </w:ins>
      <w:ins w:id="506" w:author="Jason Zhong" w:date="2016-09-04T01:05:00Z">
        <w:del w:id="507" w:author="qian wang" w:date="2016-09-15T13:30:00Z">
          <w:r w:rsidDel="00E81ED1">
            <w:rPr>
              <w:lang w:eastAsia="zh-CN"/>
            </w:rPr>
            <w:delText>Quick r</w:delText>
          </w:r>
        </w:del>
        <w:r>
          <w:rPr>
            <w:lang w:eastAsia="zh-CN"/>
          </w:rPr>
          <w:t>elease</w:t>
        </w:r>
      </w:ins>
      <w:ins w:id="508" w:author="qian wang" w:date="2016-09-15T13:30:00Z">
        <w:r w:rsidR="00E81ED1">
          <w:rPr>
            <w:rFonts w:eastAsiaTheme="minorEastAsia" w:hint="eastAsia"/>
            <w:lang w:eastAsia="zh-CN"/>
          </w:rPr>
          <w:t xml:space="preserve"> behavior</w:t>
        </w:r>
      </w:ins>
    </w:p>
    <w:p w14:paraId="0858DEDC" w14:textId="546A4AF4" w:rsidR="00AD0C3A" w:rsidRDefault="00AD0C3A" w:rsidP="008A186F">
      <w:pPr>
        <w:rPr>
          <w:ins w:id="509" w:author="qian wang" w:date="2016-09-15T13:30:00Z"/>
          <w:rFonts w:eastAsiaTheme="minorEastAsia"/>
          <w:lang w:eastAsia="zh-CN"/>
        </w:rPr>
      </w:pPr>
      <w:ins w:id="510" w:author="qian wang" w:date="2016-09-15T17:19:00Z">
        <w:r>
          <w:rPr>
            <w:rFonts w:eastAsiaTheme="minorEastAsia" w:hint="eastAsia"/>
            <w:lang w:eastAsia="zh-CN"/>
          </w:rPr>
          <w:t>//pic?</w:t>
        </w:r>
      </w:ins>
    </w:p>
    <w:p w14:paraId="21DA50B4" w14:textId="5D1147A1" w:rsidR="001134F4" w:rsidRDefault="00471764" w:rsidP="008A186F">
      <w:pPr>
        <w:rPr>
          <w:ins w:id="511" w:author="qian wang" w:date="2016-09-15T17:04:00Z"/>
          <w:rFonts w:eastAsiaTheme="minorEastAsia"/>
          <w:lang w:eastAsia="zh-CN"/>
        </w:rPr>
      </w:pPr>
      <w:ins w:id="512" w:author="qian wang" w:date="2016-09-15T15:58:00Z">
        <w:r>
          <w:rPr>
            <w:rFonts w:eastAsiaTheme="minorEastAsia" w:hint="eastAsia"/>
            <w:lang w:eastAsia="zh-CN"/>
          </w:rPr>
          <w:t>In the process</w:t>
        </w:r>
      </w:ins>
      <w:ins w:id="513" w:author="qian wang" w:date="2016-09-15T16:11:00Z">
        <w:r w:rsidR="00942973">
          <w:rPr>
            <w:rFonts w:eastAsiaTheme="minorEastAsia" w:hint="eastAsia"/>
            <w:lang w:eastAsia="zh-CN"/>
          </w:rPr>
          <w:t xml:space="preserve"> of studying releasing</w:t>
        </w:r>
      </w:ins>
      <w:ins w:id="514" w:author="qian wang" w:date="2016-09-15T16:28:00Z">
        <w:r w:rsidR="009C3480">
          <w:rPr>
            <w:rFonts w:eastAsiaTheme="minorEastAsia" w:hint="eastAsia"/>
            <w:lang w:eastAsia="zh-CN"/>
          </w:rPr>
          <w:t xml:space="preserve"> </w:t>
        </w:r>
      </w:ins>
      <w:ins w:id="515" w:author="qian wang" w:date="2016-09-15T16:40:00Z">
        <w:r w:rsidR="00A840AA">
          <w:rPr>
            <w:rFonts w:eastAsiaTheme="minorEastAsia" w:hint="eastAsia"/>
            <w:lang w:eastAsia="zh-CN"/>
          </w:rPr>
          <w:t xml:space="preserve">behavior of </w:t>
        </w:r>
      </w:ins>
      <w:ins w:id="516" w:author="qian wang" w:date="2016-09-15T16:45:00Z">
        <w:r w:rsidR="00A840AA">
          <w:rPr>
            <w:rFonts w:eastAsiaTheme="minorEastAsia" w:hint="eastAsia"/>
            <w:lang w:eastAsia="zh-CN"/>
          </w:rPr>
          <w:t>user</w:t>
        </w:r>
      </w:ins>
      <w:ins w:id="517" w:author="qian wang" w:date="2016-09-15T16:50:00Z">
        <w:r w:rsidR="00A840AA">
          <w:rPr>
            <w:rFonts w:eastAsiaTheme="minorEastAsia" w:hint="eastAsia"/>
            <w:lang w:eastAsia="zh-CN"/>
          </w:rPr>
          <w:t>s</w:t>
        </w:r>
      </w:ins>
      <w:ins w:id="518" w:author="qian wang" w:date="2016-09-15T16:45:00Z">
        <w:r w:rsidR="00A840AA">
          <w:rPr>
            <w:rFonts w:eastAsiaTheme="minorEastAsia" w:hint="eastAsia"/>
            <w:lang w:eastAsia="zh-CN"/>
          </w:rPr>
          <w:t xml:space="preserve">, we define </w:t>
        </w:r>
      </w:ins>
      <w:ins w:id="519" w:author="qian wang" w:date="2016-09-15T16:46:00Z">
        <w:r w:rsidR="00A840AA">
          <w:rPr>
            <w:rFonts w:eastAsiaTheme="minorEastAsia" w:hint="eastAsia"/>
            <w:i/>
            <w:lang w:eastAsia="zh-CN"/>
          </w:rPr>
          <w:t>max pressure</w:t>
        </w:r>
        <w:r w:rsidR="00A840AA">
          <w:rPr>
            <w:rFonts w:eastAsiaTheme="minorEastAsia" w:hint="eastAsia"/>
            <w:lang w:eastAsia="zh-CN"/>
          </w:rPr>
          <w:t xml:space="preserve"> as the highest position of pressure </w:t>
        </w:r>
        <w:r w:rsidR="00A840AA">
          <w:rPr>
            <w:rFonts w:eastAsiaTheme="minorEastAsia" w:hint="eastAsia"/>
            <w:lang w:eastAsia="zh-CN"/>
          </w:rPr>
          <w:lastRenderedPageBreak/>
          <w:t>during a single letter</w:t>
        </w:r>
      </w:ins>
      <w:ins w:id="520" w:author="qian wang" w:date="2016-09-15T16:47:00Z">
        <w:r w:rsidR="00A840AA">
          <w:rPr>
            <w:rFonts w:eastAsiaTheme="minorEastAsia"/>
            <w:lang w:eastAsia="zh-CN"/>
          </w:rPr>
          <w:t>’</w:t>
        </w:r>
        <w:r w:rsidR="00A840AA">
          <w:rPr>
            <w:rFonts w:eastAsiaTheme="minorEastAsia" w:hint="eastAsia"/>
            <w:lang w:eastAsia="zh-CN"/>
          </w:rPr>
          <w:t xml:space="preserve">s input. </w:t>
        </w:r>
      </w:ins>
      <w:ins w:id="521" w:author="qian wang" w:date="2016-09-15T16:50:00Z">
        <w:r w:rsidR="00E5221A">
          <w:rPr>
            <w:rFonts w:eastAsiaTheme="minorEastAsia" w:hint="eastAsia"/>
            <w:lang w:eastAsia="zh-CN"/>
          </w:rPr>
          <w:t xml:space="preserve"> </w:t>
        </w:r>
        <w:r w:rsidR="00E5221A">
          <w:rPr>
            <w:rFonts w:eastAsiaTheme="minorEastAsia"/>
            <w:i/>
            <w:lang w:eastAsia="zh-CN"/>
          </w:rPr>
          <w:t>F</w:t>
        </w:r>
        <w:r w:rsidR="00E5221A">
          <w:rPr>
            <w:rFonts w:eastAsiaTheme="minorEastAsia" w:hint="eastAsia"/>
            <w:i/>
            <w:lang w:eastAsia="zh-CN"/>
          </w:rPr>
          <w:t xml:space="preserve">alling time </w:t>
        </w:r>
        <w:r w:rsidR="00E5221A">
          <w:rPr>
            <w:rFonts w:eastAsiaTheme="minorEastAsia" w:hint="eastAsia"/>
            <w:lang w:eastAsia="zh-CN"/>
          </w:rPr>
          <w:t xml:space="preserve">refers to the time period between reaching </w:t>
        </w:r>
      </w:ins>
      <w:ins w:id="522" w:author="qian wang" w:date="2016-09-15T16:51:00Z">
        <w:r w:rsidR="00E5221A">
          <w:rPr>
            <w:rFonts w:eastAsiaTheme="minorEastAsia" w:hint="eastAsia"/>
            <w:i/>
            <w:lang w:eastAsia="zh-CN"/>
          </w:rPr>
          <w:t>max pressure</w:t>
        </w:r>
        <w:r w:rsidR="00C54A7D">
          <w:rPr>
            <w:rFonts w:eastAsiaTheme="minorEastAsia" w:hint="eastAsia"/>
            <w:lang w:eastAsia="zh-CN"/>
          </w:rPr>
          <w:t xml:space="preserve"> and</w:t>
        </w:r>
      </w:ins>
      <w:ins w:id="523" w:author="qian wang" w:date="2016-09-15T23:59:00Z">
        <w:r w:rsidR="00C54A7D">
          <w:rPr>
            <w:rFonts w:eastAsiaTheme="minorEastAsia" w:hint="eastAsia"/>
            <w:lang w:eastAsia="zh-CN"/>
          </w:rPr>
          <w:t xml:space="preserve"> finishing </w:t>
        </w:r>
      </w:ins>
      <w:ins w:id="524" w:author="qian wang" w:date="2016-09-15T16:51:00Z">
        <w:r w:rsidR="00E5221A">
          <w:rPr>
            <w:rFonts w:eastAsiaTheme="minorEastAsia" w:hint="eastAsia"/>
            <w:lang w:eastAsia="zh-CN"/>
          </w:rPr>
          <w:t xml:space="preserve">input. </w:t>
        </w:r>
      </w:ins>
      <w:ins w:id="525" w:author="qian wang" w:date="2016-09-15T16:52:00Z">
        <w:r w:rsidR="00E5221A">
          <w:rPr>
            <w:rFonts w:eastAsiaTheme="minorEastAsia"/>
            <w:i/>
            <w:lang w:eastAsia="zh-CN"/>
          </w:rPr>
          <w:t>D</w:t>
        </w:r>
      </w:ins>
      <w:ins w:id="526" w:author="qian wang" w:date="2016-09-15T16:55:00Z">
        <w:r w:rsidR="00E5221A">
          <w:rPr>
            <w:rFonts w:eastAsiaTheme="minorEastAsia" w:hint="eastAsia"/>
            <w:i/>
            <w:lang w:eastAsia="zh-CN"/>
          </w:rPr>
          <w:t>eviation</w:t>
        </w:r>
        <w:r w:rsidR="00E5221A">
          <w:rPr>
            <w:rFonts w:eastAsiaTheme="minorEastAsia" w:hint="eastAsia"/>
            <w:lang w:eastAsia="zh-CN"/>
          </w:rPr>
          <w:t xml:space="preserve"> is</w:t>
        </w:r>
      </w:ins>
      <w:ins w:id="527" w:author="qian wang" w:date="2016-09-15T16:56:00Z">
        <w:r w:rsidR="00E5221A">
          <w:rPr>
            <w:rFonts w:eastAsiaTheme="minorEastAsia" w:hint="eastAsia"/>
            <w:lang w:eastAsia="zh-CN"/>
          </w:rPr>
          <w:t xml:space="preserve"> the difference of </w:t>
        </w:r>
      </w:ins>
      <w:ins w:id="528" w:author="qian wang" w:date="2016-09-15T16:57:00Z">
        <w:r w:rsidR="00E5221A">
          <w:rPr>
            <w:rFonts w:eastAsiaTheme="minorEastAsia" w:hint="eastAsia"/>
            <w:i/>
            <w:lang w:eastAsia="zh-CN"/>
          </w:rPr>
          <w:t xml:space="preserve">max pressure </w:t>
        </w:r>
        <w:r w:rsidR="00E5221A">
          <w:rPr>
            <w:rFonts w:eastAsiaTheme="minorEastAsia" w:hint="eastAsia"/>
            <w:lang w:eastAsia="zh-CN"/>
          </w:rPr>
          <w:t>and the expected input pressure</w:t>
        </w:r>
      </w:ins>
      <w:ins w:id="529" w:author="qian wang" w:date="2016-09-15T17:04:00Z">
        <w:r w:rsidR="001134F4">
          <w:rPr>
            <w:rFonts w:eastAsiaTheme="minorEastAsia" w:hint="eastAsia"/>
            <w:lang w:eastAsia="zh-CN"/>
          </w:rPr>
          <w:t xml:space="preserve">. </w:t>
        </w:r>
      </w:ins>
    </w:p>
    <w:p w14:paraId="6AD101F0" w14:textId="7AF5E4DE" w:rsidR="006B6EAB" w:rsidDel="00471764" w:rsidRDefault="001134F4" w:rsidP="00E81ED1">
      <w:pPr>
        <w:rPr>
          <w:ins w:id="530" w:author="Jason Zhong" w:date="2016-09-04T10:59:00Z"/>
          <w:del w:id="531" w:author="qian wang" w:date="2016-09-15T15:57:00Z"/>
          <w:lang w:eastAsia="zh-CN"/>
        </w:rPr>
      </w:pPr>
      <w:ins w:id="532" w:author="qian wang" w:date="2016-09-15T17:06:00Z">
        <w:r>
          <w:rPr>
            <w:rFonts w:eastAsiaTheme="minorEastAsia" w:hint="eastAsia"/>
            <w:lang w:eastAsia="zh-CN"/>
          </w:rPr>
          <w:t xml:space="preserve">We analyzed the relation </w:t>
        </w:r>
        <w:proofErr w:type="gramStart"/>
        <w:r>
          <w:rPr>
            <w:rFonts w:eastAsiaTheme="minorEastAsia" w:hint="eastAsia"/>
            <w:lang w:eastAsia="zh-CN"/>
          </w:rPr>
          <w:t xml:space="preserve">of </w:t>
        </w:r>
      </w:ins>
      <w:ins w:id="533" w:author="qian wang" w:date="2016-09-15T17:07:00Z">
        <w:r>
          <w:rPr>
            <w:rFonts w:eastAsiaTheme="minorEastAsia" w:hint="eastAsia"/>
            <w:lang w:eastAsia="zh-CN"/>
          </w:rPr>
          <w:t xml:space="preserve"> </w:t>
        </w:r>
        <w:r>
          <w:rPr>
            <w:rFonts w:eastAsiaTheme="minorEastAsia" w:hint="eastAsia"/>
            <w:i/>
            <w:lang w:eastAsia="zh-CN"/>
          </w:rPr>
          <w:t>deviation</w:t>
        </w:r>
        <w:proofErr w:type="gramEnd"/>
        <w:r>
          <w:rPr>
            <w:rFonts w:eastAsiaTheme="minorEastAsia" w:hint="eastAsia"/>
            <w:lang w:eastAsia="zh-CN"/>
          </w:rPr>
          <w:t xml:space="preserve"> and </w:t>
        </w:r>
        <w:r>
          <w:rPr>
            <w:rFonts w:eastAsiaTheme="minorEastAsia" w:hint="eastAsia"/>
            <w:i/>
            <w:lang w:eastAsia="zh-CN"/>
          </w:rPr>
          <w:t xml:space="preserve">falling time </w:t>
        </w:r>
      </w:ins>
      <w:ins w:id="534" w:author="qian wang" w:date="2016-09-15T17:09:00Z">
        <w:r>
          <w:rPr>
            <w:rFonts w:eastAsiaTheme="minorEastAsia" w:hint="eastAsia"/>
            <w:lang w:eastAsia="zh-CN"/>
          </w:rPr>
          <w:t xml:space="preserve">under the same level of </w:t>
        </w:r>
        <w:r>
          <w:rPr>
            <w:rFonts w:eastAsiaTheme="minorEastAsia" w:hint="eastAsia"/>
            <w:i/>
            <w:lang w:eastAsia="zh-CN"/>
          </w:rPr>
          <w:t>max pressure.</w:t>
        </w:r>
        <w:r>
          <w:rPr>
            <w:rFonts w:eastAsiaTheme="minorEastAsia" w:hint="eastAsia"/>
            <w:lang w:eastAsia="zh-CN"/>
          </w:rPr>
          <w:t xml:space="preserve"> </w:t>
        </w:r>
      </w:ins>
      <w:ins w:id="535" w:author="qian wang" w:date="2016-09-15T17:10:00Z">
        <w:r>
          <w:rPr>
            <w:rFonts w:eastAsiaTheme="minorEastAsia" w:hint="eastAsia"/>
            <w:lang w:eastAsia="zh-CN"/>
          </w:rPr>
          <w:t xml:space="preserve">We discovered that in cases with higher level of </w:t>
        </w:r>
        <w:r>
          <w:rPr>
            <w:rFonts w:eastAsiaTheme="minorEastAsia" w:hint="eastAsia"/>
            <w:i/>
            <w:lang w:eastAsia="zh-CN"/>
          </w:rPr>
          <w:t>max pressure</w:t>
        </w:r>
        <w:r>
          <w:rPr>
            <w:rFonts w:eastAsiaTheme="minorEastAsia" w:hint="eastAsia"/>
            <w:lang w:eastAsia="zh-CN"/>
          </w:rPr>
          <w:t xml:space="preserve">, </w:t>
        </w:r>
      </w:ins>
      <w:ins w:id="536" w:author="qian wang" w:date="2016-09-15T17:11:00Z">
        <w:r>
          <w:rPr>
            <w:rFonts w:eastAsiaTheme="minorEastAsia" w:hint="eastAsia"/>
            <w:lang w:eastAsia="zh-CN"/>
          </w:rPr>
          <w:t xml:space="preserve">the </w:t>
        </w:r>
        <w:r>
          <w:rPr>
            <w:rFonts w:eastAsiaTheme="minorEastAsia" w:hint="eastAsia"/>
            <w:i/>
            <w:lang w:eastAsia="zh-CN"/>
          </w:rPr>
          <w:t xml:space="preserve">falling time </w:t>
        </w:r>
        <w:r>
          <w:rPr>
            <w:rFonts w:eastAsiaTheme="minorEastAsia" w:hint="eastAsia"/>
            <w:lang w:eastAsia="zh-CN"/>
          </w:rPr>
          <w:t xml:space="preserve">increases significantly as the </w:t>
        </w:r>
        <w:r>
          <w:rPr>
            <w:rFonts w:eastAsiaTheme="minorEastAsia" w:hint="eastAsia"/>
            <w:i/>
            <w:lang w:eastAsia="zh-CN"/>
          </w:rPr>
          <w:t xml:space="preserve">deviation </w:t>
        </w:r>
        <w:r>
          <w:rPr>
            <w:rFonts w:eastAsiaTheme="minorEastAsia" w:hint="eastAsia"/>
            <w:lang w:eastAsia="zh-CN"/>
          </w:rPr>
          <w:t xml:space="preserve">increases. </w:t>
        </w:r>
      </w:ins>
      <w:ins w:id="537" w:author="qian wang" w:date="2016-09-15T17:13:00Z">
        <w:r>
          <w:rPr>
            <w:rFonts w:eastAsiaTheme="minorEastAsia" w:hint="eastAsia"/>
            <w:lang w:eastAsia="zh-CN"/>
          </w:rPr>
          <w:t xml:space="preserve">Based on this finding, we </w:t>
        </w:r>
      </w:ins>
      <w:ins w:id="538" w:author="qian wang" w:date="2016-09-15T17:14:00Z">
        <w:r w:rsidR="00AD0C3A">
          <w:rPr>
            <w:rFonts w:eastAsiaTheme="minorEastAsia" w:hint="eastAsia"/>
            <w:lang w:eastAsia="zh-CN"/>
          </w:rPr>
          <w:t>conject</w:t>
        </w:r>
      </w:ins>
      <w:ins w:id="539" w:author="qian wang" w:date="2016-09-16T00:00:00Z">
        <w:r w:rsidR="00C54A7D">
          <w:rPr>
            <w:rFonts w:eastAsiaTheme="minorEastAsia" w:hint="eastAsia"/>
            <w:lang w:eastAsia="zh-CN"/>
          </w:rPr>
          <w:t>ure</w:t>
        </w:r>
      </w:ins>
      <w:ins w:id="540" w:author="qian wang" w:date="2016-09-15T17:14:00Z">
        <w:r w:rsidR="00AD0C3A">
          <w:rPr>
            <w:rFonts w:eastAsiaTheme="minorEastAsia" w:hint="eastAsia"/>
            <w:lang w:eastAsia="zh-CN"/>
          </w:rPr>
          <w:t xml:space="preserve"> that when </w:t>
        </w:r>
        <w:r w:rsidR="00AD0C3A">
          <w:rPr>
            <w:rFonts w:eastAsiaTheme="minorEastAsia" w:hint="eastAsia"/>
            <w:i/>
            <w:lang w:eastAsia="zh-CN"/>
          </w:rPr>
          <w:t>overshooting</w:t>
        </w:r>
      </w:ins>
      <w:ins w:id="541" w:author="qian wang" w:date="2016-09-15T17:17:00Z">
        <w:r w:rsidR="00AD0C3A">
          <w:rPr>
            <w:rFonts w:eastAsiaTheme="minorEastAsia" w:hint="eastAsia"/>
            <w:lang w:eastAsia="zh-CN"/>
          </w:rPr>
          <w:t xml:space="preserve"> the target letter</w:t>
        </w:r>
      </w:ins>
      <w:ins w:id="542" w:author="qian wang" w:date="2016-09-15T17:14:00Z">
        <w:r w:rsidR="00AD0C3A">
          <w:rPr>
            <w:rFonts w:eastAsiaTheme="minorEastAsia" w:hint="eastAsia"/>
            <w:lang w:eastAsia="zh-CN"/>
          </w:rPr>
          <w:t xml:space="preserve">, </w:t>
        </w:r>
      </w:ins>
      <w:ins w:id="543" w:author="qian wang" w:date="2016-09-15T17:15:00Z">
        <w:r w:rsidR="00AD0C3A">
          <w:rPr>
            <w:rFonts w:eastAsiaTheme="minorEastAsia" w:hint="eastAsia"/>
            <w:lang w:eastAsia="zh-CN"/>
          </w:rPr>
          <w:t>our subjects tend to hesitate while releasing pressure</w:t>
        </w:r>
      </w:ins>
      <w:ins w:id="544" w:author="qian wang" w:date="2016-09-15T17:16:00Z">
        <w:r w:rsidR="00AD0C3A">
          <w:rPr>
            <w:rFonts w:eastAsiaTheme="minorEastAsia" w:hint="eastAsia"/>
            <w:lang w:eastAsia="zh-CN"/>
          </w:rPr>
          <w:t>.</w:t>
        </w:r>
      </w:ins>
      <w:ins w:id="545" w:author="qian wang" w:date="2016-09-15T17:17:00Z">
        <w:r w:rsidR="00AD0C3A">
          <w:rPr>
            <w:rFonts w:eastAsiaTheme="minorEastAsia" w:hint="eastAsia"/>
            <w:lang w:eastAsia="zh-CN"/>
          </w:rPr>
          <w:t xml:space="preserve"> This natural hesitation inspired us to improve our design in the subsequent study.</w:t>
        </w:r>
      </w:ins>
      <w:ins w:id="546" w:author="Jason Zhong" w:date="2016-09-04T01:05:00Z">
        <w:del w:id="547" w:author="qian wang" w:date="2016-09-15T13:30:00Z">
          <w:r w:rsidR="006B6EAB" w:rsidDel="00E81ED1">
            <w:rPr>
              <w:lang w:eastAsia="zh-CN"/>
            </w:rPr>
            <w:delText xml:space="preserve">: </w:delText>
          </w:r>
        </w:del>
        <w:del w:id="548" w:author="qian wang" w:date="2016-09-15T15:57:00Z">
          <w:r w:rsidR="006B6EAB" w:rsidDel="00471764">
            <w:rPr>
              <w:lang w:eastAsia="zh-CN"/>
            </w:rPr>
            <w:delText>How users performed when they overshot</w:delText>
          </w:r>
        </w:del>
      </w:ins>
      <w:ins w:id="549" w:author="Jason Zhong" w:date="2016-09-04T01:06:00Z">
        <w:del w:id="550" w:author="qian wang" w:date="2016-09-15T15:57:00Z">
          <w:r w:rsidR="006B6EAB" w:rsidDel="00471764">
            <w:rPr>
              <w:lang w:eastAsia="zh-CN"/>
            </w:rPr>
            <w:delText xml:space="preserve"> the target letter</w:delText>
          </w:r>
        </w:del>
      </w:ins>
      <w:ins w:id="551" w:author="Jason Zhong" w:date="2016-09-04T01:05:00Z">
        <w:del w:id="552" w:author="qian wang" w:date="2016-09-15T15:57:00Z">
          <w:r w:rsidR="006B6EAB" w:rsidDel="00471764">
            <w:rPr>
              <w:lang w:eastAsia="zh-CN"/>
            </w:rPr>
            <w:delText>?</w:delText>
          </w:r>
        </w:del>
      </w:ins>
    </w:p>
    <w:p w14:paraId="00E800D4" w14:textId="2BCD8F50" w:rsidR="00B56A4E" w:rsidDel="00696413" w:rsidRDefault="00B56A4E" w:rsidP="008A186F">
      <w:pPr>
        <w:rPr>
          <w:ins w:id="553" w:author="Jason Zhong" w:date="2016-09-08T01:27:00Z"/>
          <w:del w:id="554" w:author="qian wang" w:date="2016-09-15T13:14:00Z"/>
          <w:lang w:eastAsia="zh-CN"/>
        </w:rPr>
      </w:pPr>
      <w:ins w:id="555" w:author="Jason Zhong" w:date="2016-09-04T10:59:00Z">
        <w:del w:id="556" w:author="qian wang" w:date="2016-09-15T13:14:00Z">
          <w:r w:rsidRPr="00D44E29" w:rsidDel="00696413">
            <w:rPr>
              <w:lang w:eastAsia="zh-CN"/>
            </w:rPr>
            <w:delText>- Difference between the first letter and the other letters</w:delText>
          </w:r>
        </w:del>
      </w:ins>
    </w:p>
    <w:p w14:paraId="6A73D778" w14:textId="79BDE26D" w:rsidR="00D44E29" w:rsidRDefault="00D44E29" w:rsidP="008A186F">
      <w:pPr>
        <w:rPr>
          <w:lang w:eastAsia="zh-CN"/>
        </w:rPr>
      </w:pPr>
      <w:ins w:id="557" w:author="Jason Zhong" w:date="2016-09-08T01:27:00Z">
        <w:del w:id="558" w:author="qian wang" w:date="2016-09-15T13:14:00Z">
          <w:r w:rsidRPr="00D76BEA" w:rsidDel="00696413">
            <w:rPr>
              <w:highlight w:val="yellow"/>
              <w:lang w:eastAsia="zh-CN"/>
            </w:rPr>
            <w:delText>- Behavior difference when before and after use of ForceBoard (e.g. tap)</w:delText>
          </w:r>
        </w:del>
      </w:ins>
    </w:p>
    <w:p w14:paraId="23BFEFD4" w14:textId="3FF70575" w:rsidR="00ED05EE" w:rsidDel="00696413" w:rsidRDefault="008A186F" w:rsidP="008A186F">
      <w:pPr>
        <w:rPr>
          <w:ins w:id="559" w:author="Jason Zhong" w:date="2016-09-08T01:30:00Z"/>
          <w:moveFrom w:id="560" w:author="qian wang" w:date="2016-09-15T13:07:00Z"/>
          <w:lang w:eastAsia="zh-CN"/>
        </w:rPr>
      </w:pPr>
      <w:moveFromRangeStart w:id="561" w:author="qian wang" w:date="2016-09-15T13:07:00Z" w:name="move461708164"/>
      <w:moveFrom w:id="562" w:author="qian wang" w:date="2016-09-15T13:07:00Z">
        <w:r w:rsidDel="00696413">
          <w:rPr>
            <w:lang w:eastAsia="zh-CN"/>
          </w:rPr>
          <w:t>- Learnability</w:t>
        </w:r>
      </w:moveFrom>
    </w:p>
    <w:moveFromRangeEnd w:id="561"/>
    <w:p w14:paraId="2E3AE8C5" w14:textId="77777777" w:rsidR="00D44E29" w:rsidRDefault="00D44E29" w:rsidP="00D44E29">
      <w:pPr>
        <w:pStyle w:val="31"/>
        <w:rPr>
          <w:ins w:id="563" w:author="Jason Zhong" w:date="2016-09-08T01:31:00Z"/>
          <w:lang w:eastAsia="zh-CN"/>
        </w:rPr>
      </w:pPr>
      <w:ins w:id="564" w:author="Jason Zhong" w:date="2016-09-08T01:31:00Z">
        <w:r>
          <w:rPr>
            <w:lang w:eastAsia="zh-CN"/>
          </w:rPr>
          <w:t>Overall trend</w:t>
        </w:r>
      </w:ins>
    </w:p>
    <w:p w14:paraId="25009FD7" w14:textId="77777777" w:rsidR="00D44E29" w:rsidRPr="00122A86" w:rsidRDefault="00D44E29" w:rsidP="00D44E29">
      <w:pPr>
        <w:jc w:val="center"/>
        <w:rPr>
          <w:ins w:id="565" w:author="Jason Zhong" w:date="2016-09-08T01:31:00Z"/>
          <w:lang w:eastAsia="zh-CN"/>
        </w:rPr>
      </w:pPr>
      <w:ins w:id="566" w:author="Jason Zhong" w:date="2016-09-08T01:31:00Z">
        <w:r w:rsidRPr="00122A86">
          <w:rPr>
            <w:noProof/>
            <w:lang w:eastAsia="zh-CN"/>
          </w:rPr>
          <w:drawing>
            <wp:inline distT="0" distB="0" distL="0" distR="0" wp14:anchorId="6F90207B" wp14:editId="073B1482">
              <wp:extent cx="2566035" cy="200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2177" cy="2036861"/>
                      </a:xfrm>
                      <a:prstGeom prst="rect">
                        <a:avLst/>
                      </a:prstGeom>
                    </pic:spPr>
                  </pic:pic>
                </a:graphicData>
              </a:graphic>
            </wp:inline>
          </w:drawing>
        </w:r>
      </w:ins>
    </w:p>
    <w:p w14:paraId="2400CB05" w14:textId="77777777" w:rsidR="00D44E29" w:rsidRPr="00DC6102" w:rsidRDefault="00D44E29" w:rsidP="00D44E29">
      <w:pPr>
        <w:pStyle w:val="aa"/>
        <w:rPr>
          <w:ins w:id="567" w:author="Jason Zhong" w:date="2016-09-08T01:31:00Z"/>
          <w:lang w:eastAsia="zh-CN"/>
        </w:rPr>
      </w:pPr>
      <w:ins w:id="568" w:author="Jason Zhong" w:date="2016-09-08T01:31:00Z">
        <w:r w:rsidRPr="008A73A6">
          <w:rPr>
            <w:lang w:eastAsia="zh-CN"/>
          </w:rPr>
          <w:t xml:space="preserve">Figure x. Mean </w:t>
        </w:r>
        <w:r w:rsidRPr="00EA22D0">
          <w:rPr>
            <w:i/>
            <w:lang w:eastAsia="zh-CN"/>
          </w:rPr>
          <w:t>displacement</w:t>
        </w:r>
        <w:r w:rsidRPr="008A73A6">
          <w:rPr>
            <w:lang w:eastAsia="zh-CN"/>
          </w:rPr>
          <w:t xml:space="preserve"> and SD of </w:t>
        </w:r>
        <w:r w:rsidRPr="00EA22D0">
          <w:rPr>
            <w:i/>
            <w:lang w:eastAsia="zh-CN"/>
          </w:rPr>
          <w:t>displacement</w:t>
        </w:r>
        <w:r w:rsidRPr="008A73A6">
          <w:rPr>
            <w:lang w:eastAsia="zh-CN"/>
          </w:rPr>
          <w:t xml:space="preserve"> vs. letter</w:t>
        </w:r>
      </w:ins>
    </w:p>
    <w:p w14:paraId="4D793AB9" w14:textId="762BE7CB" w:rsidR="00D44E29" w:rsidRDefault="00696413" w:rsidP="00D44E29">
      <w:pPr>
        <w:rPr>
          <w:ins w:id="569" w:author="Jason Zhong" w:date="2016-09-08T01:31:00Z"/>
          <w:lang w:eastAsia="zh-CN"/>
        </w:rPr>
      </w:pPr>
      <w:ins w:id="570" w:author="qian wang" w:date="2016-09-15T13:15:00Z">
        <w:r>
          <w:rPr>
            <w:rFonts w:eastAsiaTheme="minorEastAsia" w:hint="eastAsia"/>
            <w:lang w:eastAsia="zh-CN"/>
          </w:rPr>
          <w:t xml:space="preserve">To learn </w:t>
        </w:r>
      </w:ins>
      <w:ins w:id="571" w:author="qian wang" w:date="2016-09-16T00:00:00Z">
        <w:r w:rsidR="00C54A7D">
          <w:rPr>
            <w:rFonts w:eastAsiaTheme="minorEastAsia" w:hint="eastAsia"/>
            <w:lang w:eastAsia="zh-CN"/>
          </w:rPr>
          <w:t xml:space="preserve">about </w:t>
        </w:r>
      </w:ins>
      <w:ins w:id="572" w:author="qian wang" w:date="2016-09-15T13:52:00Z">
        <w:r w:rsidR="000F347F">
          <w:rPr>
            <w:rFonts w:eastAsiaTheme="minorEastAsia" w:hint="eastAsia"/>
            <w:lang w:eastAsia="zh-CN"/>
          </w:rPr>
          <w:t>users</w:t>
        </w:r>
        <w:r w:rsidR="000F347F">
          <w:rPr>
            <w:rFonts w:eastAsiaTheme="minorEastAsia"/>
            <w:lang w:eastAsia="zh-CN"/>
          </w:rPr>
          <w:t>’</w:t>
        </w:r>
        <w:r w:rsidR="00C54A7D">
          <w:rPr>
            <w:rFonts w:eastAsiaTheme="minorEastAsia" w:hint="eastAsia"/>
            <w:lang w:eastAsia="zh-CN"/>
          </w:rPr>
          <w:t xml:space="preserve"> ability </w:t>
        </w:r>
      </w:ins>
      <w:ins w:id="573" w:author="qian wang" w:date="2016-09-16T00:00:00Z">
        <w:r w:rsidR="00C54A7D">
          <w:rPr>
            <w:rFonts w:eastAsiaTheme="minorEastAsia" w:hint="eastAsia"/>
            <w:lang w:eastAsia="zh-CN"/>
          </w:rPr>
          <w:t>to</w:t>
        </w:r>
      </w:ins>
      <w:ins w:id="574" w:author="qian wang" w:date="2016-09-15T13:52:00Z">
        <w:r w:rsidR="00C54A7D">
          <w:rPr>
            <w:rFonts w:eastAsiaTheme="minorEastAsia" w:hint="eastAsia"/>
            <w:lang w:eastAsia="zh-CN"/>
          </w:rPr>
          <w:t xml:space="preserve"> control</w:t>
        </w:r>
        <w:r w:rsidR="000F347F">
          <w:rPr>
            <w:rFonts w:eastAsiaTheme="minorEastAsia" w:hint="eastAsia"/>
            <w:lang w:eastAsia="zh-CN"/>
          </w:rPr>
          <w:t xml:space="preserve"> pressure, </w:t>
        </w:r>
      </w:ins>
      <w:ins w:id="575" w:author="Jason Zhong" w:date="2016-09-08T01:31:00Z">
        <w:del w:id="576" w:author="qian wang" w:date="2016-09-15T13:56:00Z">
          <w:r w:rsidR="00D44E29" w:rsidDel="000F347F">
            <w:rPr>
              <w:lang w:eastAsia="zh-CN"/>
            </w:rPr>
            <w:delText>W</w:delText>
          </w:r>
        </w:del>
      </w:ins>
      <w:ins w:id="577" w:author="qian wang" w:date="2016-09-15T13:56:00Z">
        <w:r w:rsidR="000F347F">
          <w:rPr>
            <w:rFonts w:eastAsiaTheme="minorEastAsia" w:hint="eastAsia"/>
            <w:lang w:eastAsia="zh-CN"/>
          </w:rPr>
          <w:t>w</w:t>
        </w:r>
      </w:ins>
      <w:ins w:id="578" w:author="Jason Zhong" w:date="2016-09-08T01:31:00Z">
        <w:r w:rsidR="00D44E29">
          <w:rPr>
            <w:lang w:eastAsia="zh-CN"/>
          </w:rPr>
          <w:t xml:space="preserve">e </w:t>
        </w:r>
      </w:ins>
      <w:ins w:id="579" w:author="qian wang" w:date="2016-09-15T13:56:00Z">
        <w:r w:rsidR="000F347F">
          <w:rPr>
            <w:rFonts w:eastAsiaTheme="minorEastAsia" w:hint="eastAsia"/>
            <w:lang w:eastAsia="zh-CN"/>
          </w:rPr>
          <w:t xml:space="preserve">first </w:t>
        </w:r>
      </w:ins>
      <w:ins w:id="580" w:author="Jason Zhong" w:date="2016-09-08T01:31:00Z">
        <w:r w:rsidR="00D44E29">
          <w:rPr>
            <w:lang w:eastAsia="zh-CN"/>
          </w:rPr>
          <w:t xml:space="preserve">define the </w:t>
        </w:r>
        <w:r w:rsidR="00D44E29" w:rsidRPr="00D76BEA">
          <w:rPr>
            <w:i/>
            <w:lang w:eastAsia="zh-CN"/>
          </w:rPr>
          <w:t>ideal position</w:t>
        </w:r>
        <w:r w:rsidR="00D44E29">
          <w:rPr>
            <w:lang w:eastAsia="zh-CN"/>
          </w:rPr>
          <w:t xml:space="preserve"> of each character to be the position of its left-edge of its containing box</w:t>
        </w:r>
      </w:ins>
      <w:ins w:id="581" w:author="qian wang" w:date="2016-09-16T00:01:00Z">
        <w:r w:rsidR="00C54A7D">
          <w:rPr>
            <w:rFonts w:eastAsiaTheme="minorEastAsia" w:hint="eastAsia"/>
            <w:lang w:eastAsia="zh-CN"/>
          </w:rPr>
          <w:t>.</w:t>
        </w:r>
      </w:ins>
      <w:ins w:id="582" w:author="qian wang" w:date="2016-09-16T00:03:00Z">
        <w:r w:rsidR="00C54A7D">
          <w:rPr>
            <w:rFonts w:eastAsiaTheme="minorEastAsia" w:hint="eastAsia"/>
            <w:lang w:eastAsia="zh-CN"/>
          </w:rPr>
          <w:t xml:space="preserve"> </w:t>
        </w:r>
      </w:ins>
      <w:ins w:id="583" w:author="Jason Zhong" w:date="2016-09-08T01:31:00Z">
        <w:del w:id="584" w:author="qian wang" w:date="2016-09-15T13:58:00Z">
          <w:r w:rsidR="00D44E29" w:rsidDel="00AF7BA8">
            <w:rPr>
              <w:lang w:eastAsia="zh-CN"/>
            </w:rPr>
            <w:delText xml:space="preserve">. </w:delText>
          </w:r>
        </w:del>
        <w:r w:rsidR="00D44E29">
          <w:rPr>
            <w:lang w:eastAsia="zh-CN"/>
          </w:rPr>
          <w:t xml:space="preserve">Participants </w:t>
        </w:r>
      </w:ins>
      <w:ins w:id="585" w:author="qian wang" w:date="2016-09-16T00:03:00Z">
        <w:r w:rsidR="00C54A7D">
          <w:rPr>
            <w:rFonts w:asciiTheme="minorEastAsia" w:eastAsiaTheme="minorEastAsia" w:hAnsiTheme="minorEastAsia" w:hint="eastAsia"/>
            <w:lang w:eastAsia="zh-CN"/>
          </w:rPr>
          <w:t xml:space="preserve">applied pressure to </w:t>
        </w:r>
      </w:ins>
      <w:ins w:id="586" w:author="Jason Zhong" w:date="2016-09-08T01:31:00Z">
        <w:r w:rsidR="00D44E29">
          <w:rPr>
            <w:lang w:eastAsia="zh-CN"/>
          </w:rPr>
          <w:t>move</w:t>
        </w:r>
        <w:del w:id="587" w:author="qian wang" w:date="2016-09-16T00:04:00Z">
          <w:r w:rsidR="00D44E29" w:rsidDel="00C54A7D">
            <w:rPr>
              <w:lang w:eastAsia="zh-CN"/>
            </w:rPr>
            <w:delText>d</w:delText>
          </w:r>
        </w:del>
        <w:r w:rsidR="00D44E29">
          <w:rPr>
            <w:lang w:eastAsia="zh-CN"/>
          </w:rPr>
          <w:t xml:space="preserve"> the cursor</w:t>
        </w:r>
      </w:ins>
      <w:ins w:id="588" w:author="qian wang" w:date="2016-09-16T00:04:00Z">
        <w:r w:rsidR="00C54A7D">
          <w:rPr>
            <w:rFonts w:eastAsiaTheme="minorEastAsia" w:hint="eastAsia"/>
            <w:lang w:eastAsia="zh-CN"/>
          </w:rPr>
          <w:t xml:space="preserve"> </w:t>
        </w:r>
      </w:ins>
      <w:ins w:id="589" w:author="Jason Zhong" w:date="2016-09-08T01:31:00Z">
        <w:del w:id="590" w:author="qian wang" w:date="2016-09-16T00:04:00Z">
          <w:r w:rsidR="00D44E29" w:rsidDel="00C54A7D">
            <w:rPr>
              <w:lang w:eastAsia="zh-CN"/>
            </w:rPr>
            <w:delText xml:space="preserve"> using pressure </w:delText>
          </w:r>
        </w:del>
        <w:r w:rsidR="00D44E29">
          <w:rPr>
            <w:lang w:eastAsia="zh-CN"/>
          </w:rPr>
          <w:t xml:space="preserve">to </w:t>
        </w:r>
      </w:ins>
      <w:ins w:id="591" w:author="qian wang" w:date="2016-09-15T14:02:00Z">
        <w:r w:rsidR="00452F86">
          <w:rPr>
            <w:rFonts w:eastAsiaTheme="minorEastAsia" w:hint="eastAsia"/>
            <w:lang w:eastAsia="zh-CN"/>
          </w:rPr>
          <w:t>diff</w:t>
        </w:r>
      </w:ins>
      <w:ins w:id="592" w:author="qian wang" w:date="2016-09-15T14:03:00Z">
        <w:r w:rsidR="00452F86">
          <w:rPr>
            <w:rFonts w:eastAsiaTheme="minorEastAsia" w:hint="eastAsia"/>
            <w:lang w:eastAsia="zh-CN"/>
          </w:rPr>
          <w:t>e</w:t>
        </w:r>
      </w:ins>
      <w:ins w:id="593" w:author="qian wang" w:date="2016-09-15T14:02:00Z">
        <w:r w:rsidR="00452F86">
          <w:rPr>
            <w:rFonts w:eastAsiaTheme="minorEastAsia" w:hint="eastAsia"/>
            <w:lang w:eastAsia="zh-CN"/>
          </w:rPr>
          <w:t>rent positions</w:t>
        </w:r>
      </w:ins>
      <w:ins w:id="594" w:author="qian wang" w:date="2016-09-15T14:03:00Z">
        <w:r w:rsidR="00452F86">
          <w:rPr>
            <w:rFonts w:eastAsiaTheme="minorEastAsia" w:hint="eastAsia"/>
            <w:lang w:eastAsia="zh-CN"/>
          </w:rPr>
          <w:t xml:space="preserve">, among which the max position is defined as </w:t>
        </w:r>
      </w:ins>
      <w:ins w:id="595" w:author="Jason Zhong" w:date="2016-09-08T01:31:00Z">
        <w:r w:rsidR="00D44E29" w:rsidRPr="00D76BEA">
          <w:rPr>
            <w:i/>
            <w:lang w:eastAsia="zh-CN"/>
          </w:rPr>
          <w:t>achieved position</w:t>
        </w:r>
        <w:del w:id="596" w:author="qian wang" w:date="2016-09-15T14:03:00Z">
          <w:r w:rsidR="00D44E29" w:rsidRPr="00D76BEA" w:rsidDel="00452F86">
            <w:rPr>
              <w:i/>
              <w:lang w:eastAsia="zh-CN"/>
            </w:rPr>
            <w:delText>s</w:delText>
          </w:r>
        </w:del>
        <w:r w:rsidR="00D44E29">
          <w:rPr>
            <w:lang w:eastAsia="zh-CN"/>
          </w:rPr>
          <w:t xml:space="preserve">. We calculated the </w:t>
        </w:r>
        <w:r w:rsidR="00D44E29" w:rsidRPr="00D76BEA">
          <w:rPr>
            <w:i/>
            <w:lang w:eastAsia="zh-CN"/>
          </w:rPr>
          <w:t>displacement</w:t>
        </w:r>
        <w:r w:rsidR="00D44E29">
          <w:rPr>
            <w:lang w:eastAsia="zh-CN"/>
          </w:rPr>
          <w:t xml:space="preserve"> between the </w:t>
        </w:r>
        <w:proofErr w:type="gramStart"/>
        <w:r w:rsidR="00D44E29">
          <w:rPr>
            <w:lang w:eastAsia="zh-CN"/>
          </w:rPr>
          <w:t>average</w:t>
        </w:r>
        <w:proofErr w:type="gramEnd"/>
        <w:r w:rsidR="00D44E29">
          <w:rPr>
            <w:lang w:eastAsia="zh-CN"/>
          </w:rPr>
          <w:t xml:space="preserve"> achieved position and the ideal position of each letter.</w:t>
        </w:r>
      </w:ins>
    </w:p>
    <w:p w14:paraId="3ECE9A5F" w14:textId="3FCCC369" w:rsidR="00D44E29" w:rsidRDefault="00D44E29" w:rsidP="00D44E29">
      <w:pPr>
        <w:rPr>
          <w:ins w:id="597" w:author="Jason Zhong" w:date="2016-09-08T01:31:00Z"/>
          <w:lang w:eastAsia="zh-CN"/>
        </w:rPr>
      </w:pPr>
      <w:ins w:id="598" w:author="Jason Zhong" w:date="2016-09-08T01:31:00Z">
        <w:r>
          <w:rPr>
            <w:lang w:eastAsia="zh-CN"/>
          </w:rPr>
          <w:t>We f</w:t>
        </w:r>
      </w:ins>
      <w:ins w:id="599" w:author="qian wang" w:date="2016-09-16T00:04:00Z">
        <w:r w:rsidR="00C54A7D">
          <w:rPr>
            <w:rFonts w:eastAsiaTheme="minorEastAsia" w:hint="eastAsia"/>
            <w:lang w:eastAsia="zh-CN"/>
          </w:rPr>
          <w:t>oun</w:t>
        </w:r>
      </w:ins>
      <w:ins w:id="600" w:author="Jason Zhong" w:date="2016-09-08T01:31:00Z">
        <w:del w:id="601" w:author="qian wang" w:date="2016-09-16T00:04:00Z">
          <w:r w:rsidDel="00C54A7D">
            <w:rPr>
              <w:lang w:eastAsia="zh-CN"/>
            </w:rPr>
            <w:delText>in</w:delText>
          </w:r>
        </w:del>
        <w:r>
          <w:rPr>
            <w:lang w:eastAsia="zh-CN"/>
          </w:rPr>
          <w:t xml:space="preserve">d that the </w:t>
        </w:r>
        <w:r w:rsidRPr="00D76BEA">
          <w:rPr>
            <w:i/>
            <w:lang w:eastAsia="zh-CN"/>
          </w:rPr>
          <w:t>displacement</w:t>
        </w:r>
        <w:r>
          <w:rPr>
            <w:lang w:eastAsia="zh-CN"/>
          </w:rPr>
          <w:t xml:space="preserve"> decreases </w:t>
        </w:r>
      </w:ins>
      <w:ins w:id="602" w:author="qian wang" w:date="2016-09-16T00:04:00Z">
        <w:r w:rsidR="00490FAB">
          <w:rPr>
            <w:rFonts w:eastAsiaTheme="minorEastAsia" w:hint="eastAsia"/>
            <w:lang w:eastAsia="zh-CN"/>
          </w:rPr>
          <w:t xml:space="preserve">linearly </w:t>
        </w:r>
      </w:ins>
      <w:ins w:id="603" w:author="Jason Zhong" w:date="2016-09-08T01:31:00Z">
        <w:r>
          <w:rPr>
            <w:lang w:eastAsia="zh-CN"/>
          </w:rPr>
          <w:t>by each letter</w:t>
        </w:r>
        <w:del w:id="604" w:author="qian wang" w:date="2016-09-16T00:05:00Z">
          <w:r w:rsidDel="00490FAB">
            <w:rPr>
              <w:lang w:eastAsia="zh-CN"/>
            </w:rPr>
            <w:delText xml:space="preserve"> linearly</w:delText>
          </w:r>
        </w:del>
        <w:r>
          <w:rPr>
            <w:lang w:eastAsia="zh-CN"/>
          </w:rPr>
          <w:t>, showing a decreasing tendency of the participants to overshoot</w:t>
        </w:r>
      </w:ins>
      <w:ins w:id="605" w:author="qian wang" w:date="2016-09-15T14:06:00Z">
        <w:r w:rsidR="00B4546A">
          <w:rPr>
            <w:rFonts w:eastAsiaTheme="minorEastAsia" w:hint="eastAsia"/>
            <w:lang w:eastAsia="zh-CN"/>
          </w:rPr>
          <w:t xml:space="preserve"> as the expected pressure increased</w:t>
        </w:r>
      </w:ins>
      <w:ins w:id="606" w:author="Jason Zhong" w:date="2016-09-08T01:31:00Z">
        <w:r>
          <w:rPr>
            <w:lang w:eastAsia="zh-CN"/>
          </w:rPr>
          <w:t>. We consider this phenomenon to be caused by the following factors:</w:t>
        </w:r>
      </w:ins>
    </w:p>
    <w:p w14:paraId="1704F180" w14:textId="77777777" w:rsidR="00D44E29" w:rsidRDefault="00D44E29" w:rsidP="00D44E29">
      <w:pPr>
        <w:rPr>
          <w:ins w:id="607" w:author="Jason Zhong" w:date="2016-09-08T01:31:00Z"/>
          <w:lang w:eastAsia="zh-CN"/>
        </w:rPr>
      </w:pPr>
      <w:ins w:id="608" w:author="Jason Zhong" w:date="2016-09-08T01:31:00Z">
        <w:r>
          <w:rPr>
            <w:lang w:eastAsia="zh-CN"/>
          </w:rPr>
          <w:t>- The difficulty with force control for letters requiring small force inputs, and the relative ease with force control for the rest of the letters;</w:t>
        </w:r>
      </w:ins>
    </w:p>
    <w:p w14:paraId="33B17DD0" w14:textId="2D715AC7" w:rsidR="00D44E29" w:rsidDel="005F5C51" w:rsidRDefault="00D44E29" w:rsidP="00D44E29">
      <w:pPr>
        <w:rPr>
          <w:del w:id="609" w:author="qian wang" w:date="2016-09-15T14:13:00Z"/>
          <w:rFonts w:eastAsiaTheme="minorEastAsia"/>
          <w:lang w:eastAsia="zh-CN"/>
        </w:rPr>
      </w:pPr>
      <w:ins w:id="610" w:author="Jason Zhong" w:date="2016-09-08T01:31:00Z">
        <w:r>
          <w:rPr>
            <w:lang w:eastAsia="zh-CN"/>
          </w:rPr>
          <w:t>- The</w:t>
        </w:r>
      </w:ins>
      <w:ins w:id="611" w:author="qian wang" w:date="2016-09-15T14:09:00Z">
        <w:r w:rsidR="005F5C51">
          <w:rPr>
            <w:rFonts w:eastAsiaTheme="minorEastAsia" w:hint="eastAsia"/>
            <w:lang w:eastAsia="zh-CN"/>
          </w:rPr>
          <w:t xml:space="preserve"> </w:t>
        </w:r>
      </w:ins>
      <w:ins w:id="612" w:author="Jason Zhong" w:date="2016-09-08T01:31:00Z">
        <w:del w:id="613" w:author="qian wang" w:date="2016-09-15T14:09:00Z">
          <w:r w:rsidDel="005F5C51">
            <w:rPr>
              <w:lang w:eastAsia="zh-CN"/>
            </w:rPr>
            <w:delText xml:space="preserve"> increased </w:delText>
          </w:r>
        </w:del>
        <w:r>
          <w:rPr>
            <w:lang w:eastAsia="zh-CN"/>
          </w:rPr>
          <w:t xml:space="preserve">force required for letters on the </w:t>
        </w:r>
      </w:ins>
      <w:ins w:id="614" w:author="qian wang" w:date="2016-09-15T14:09:00Z">
        <w:r w:rsidR="005F5C51">
          <w:rPr>
            <w:rFonts w:asciiTheme="minorEastAsia" w:eastAsiaTheme="minorEastAsia" w:hAnsiTheme="minorEastAsia" w:hint="eastAsia"/>
            <w:lang w:eastAsia="zh-CN"/>
          </w:rPr>
          <w:t>rela</w:t>
        </w:r>
      </w:ins>
      <w:ins w:id="615" w:author="qian wang" w:date="2016-09-15T14:10:00Z">
        <w:r w:rsidR="005F5C51">
          <w:rPr>
            <w:rFonts w:asciiTheme="minorEastAsia" w:eastAsiaTheme="minorEastAsia" w:hAnsiTheme="minorEastAsia" w:hint="eastAsia"/>
            <w:lang w:eastAsia="zh-CN"/>
          </w:rPr>
          <w:t>tive</w:t>
        </w:r>
      </w:ins>
      <w:ins w:id="616" w:author="qian wang" w:date="2016-09-15T14:12:00Z">
        <w:r w:rsidR="005F5C51">
          <w:rPr>
            <w:rFonts w:asciiTheme="minorEastAsia" w:eastAsiaTheme="minorEastAsia" w:hAnsiTheme="minorEastAsia" w:hint="eastAsia"/>
            <w:lang w:eastAsia="zh-CN"/>
          </w:rPr>
          <w:t xml:space="preserve">ly </w:t>
        </w:r>
      </w:ins>
      <w:ins w:id="617" w:author="Jason Zhong" w:date="2016-09-08T01:31:00Z">
        <w:r>
          <w:rPr>
            <w:lang w:eastAsia="zh-CN"/>
          </w:rPr>
          <w:t>right</w:t>
        </w:r>
      </w:ins>
      <w:ins w:id="618" w:author="qian wang" w:date="2016-09-15T14:10:00Z">
        <w:r w:rsidR="005F5C51">
          <w:rPr>
            <w:rFonts w:eastAsiaTheme="minorEastAsia" w:hint="eastAsia"/>
            <w:lang w:eastAsia="zh-CN"/>
          </w:rPr>
          <w:t xml:space="preserve"> area</w:t>
        </w:r>
      </w:ins>
      <w:ins w:id="619" w:author="qian wang" w:date="2016-09-16T00:05:00Z">
        <w:r w:rsidR="00490FAB">
          <w:rPr>
            <w:rFonts w:eastAsiaTheme="minorEastAsia" w:hint="eastAsia"/>
            <w:lang w:eastAsia="zh-CN"/>
          </w:rPr>
          <w:t xml:space="preserve">, which </w:t>
        </w:r>
      </w:ins>
      <w:ins w:id="620" w:author="Jason Zhong" w:date="2016-09-08T01:31:00Z">
        <w:del w:id="621" w:author="qian wang" w:date="2016-09-16T00:05:00Z">
          <w:r w:rsidDel="00490FAB">
            <w:rPr>
              <w:lang w:eastAsia="zh-CN"/>
            </w:rPr>
            <w:delText xml:space="preserve"> </w:delText>
          </w:r>
        </w:del>
        <w:r>
          <w:rPr>
            <w:lang w:eastAsia="zh-CN"/>
          </w:rPr>
          <w:t>made overshooting more difficult.</w:t>
        </w:r>
      </w:ins>
    </w:p>
    <w:p w14:paraId="21BA968C" w14:textId="77777777" w:rsidR="005F5C51" w:rsidRPr="005F5C51" w:rsidRDefault="005F5C51" w:rsidP="00D44E29">
      <w:pPr>
        <w:rPr>
          <w:ins w:id="622" w:author="qian wang" w:date="2016-09-15T14:13:00Z"/>
          <w:rFonts w:eastAsiaTheme="minorEastAsia"/>
          <w:lang w:eastAsia="zh-CN"/>
          <w:rPrChange w:id="623" w:author="qian wang" w:date="2016-09-15T14:13:00Z">
            <w:rPr>
              <w:ins w:id="624" w:author="qian wang" w:date="2016-09-15T14:13:00Z"/>
              <w:lang w:eastAsia="zh-CN"/>
            </w:rPr>
          </w:rPrChange>
        </w:rPr>
      </w:pPr>
    </w:p>
    <w:p w14:paraId="3B3464E3" w14:textId="0E2E3F85" w:rsidR="00D44E29" w:rsidRPr="005F5C51" w:rsidDel="005F5C51" w:rsidRDefault="00D44E29" w:rsidP="00D44E29">
      <w:pPr>
        <w:rPr>
          <w:ins w:id="625" w:author="Jason Zhong" w:date="2016-09-08T01:31:00Z"/>
          <w:del w:id="626" w:author="qian wang" w:date="2016-09-15T14:14:00Z"/>
          <w:rFonts w:eastAsiaTheme="minorEastAsia"/>
          <w:lang w:eastAsia="zh-CN"/>
          <w:rPrChange w:id="627" w:author="qian wang" w:date="2016-09-15T14:13:00Z">
            <w:rPr>
              <w:ins w:id="628" w:author="Jason Zhong" w:date="2016-09-08T01:31:00Z"/>
              <w:del w:id="629" w:author="qian wang" w:date="2016-09-15T14:14:00Z"/>
              <w:lang w:eastAsia="zh-CN"/>
            </w:rPr>
          </w:rPrChange>
        </w:rPr>
      </w:pPr>
      <w:ins w:id="630" w:author="Jason Zhong" w:date="2016-09-08T01:31:00Z">
        <w:del w:id="631" w:author="qian wang" w:date="2016-09-15T14:13:00Z">
          <w:r w:rsidDel="005F5C51">
            <w:rPr>
              <w:lang w:eastAsia="zh-CN"/>
            </w:rPr>
            <w:delText>- ?</w:delText>
          </w:r>
        </w:del>
      </w:ins>
    </w:p>
    <w:p w14:paraId="640F2783" w14:textId="77777777" w:rsidR="00D44E29" w:rsidRDefault="00D44E29" w:rsidP="00D44E29">
      <w:pPr>
        <w:rPr>
          <w:ins w:id="632" w:author="Jason Zhong" w:date="2016-09-08T01:31:00Z"/>
          <w:lang w:eastAsia="zh-CN"/>
        </w:rPr>
      </w:pPr>
      <w:ins w:id="633" w:author="Jason Zhong" w:date="2016-09-08T01:31:00Z">
        <w:r w:rsidRPr="00122A86">
          <w:rPr>
            <w:lang w:eastAsia="zh-CN"/>
          </w:rPr>
          <w:t>We show a decreasing trend of both the mean displacement and the standard deviation of displacement as force increases, indicating better control with larger forces by the participants.</w:t>
        </w:r>
      </w:ins>
    </w:p>
    <w:p w14:paraId="346BBEA2" w14:textId="77777777" w:rsidR="00D44E29" w:rsidRDefault="00D44E29" w:rsidP="00D44E29">
      <w:pPr>
        <w:rPr>
          <w:ins w:id="634" w:author="Jason Zhong" w:date="2016-09-08T01:31:00Z"/>
          <w:lang w:eastAsia="zh-CN"/>
        </w:rPr>
      </w:pPr>
      <w:ins w:id="635" w:author="Jason Zhong" w:date="2016-09-08T01:31:00Z">
        <w:r>
          <w:rPr>
            <w:noProof/>
            <w:lang w:eastAsia="zh-CN"/>
          </w:rPr>
          <w:lastRenderedPageBreak/>
          <w:drawing>
            <wp:inline distT="0" distB="0" distL="0" distR="0" wp14:anchorId="008E8297" wp14:editId="763499A4">
              <wp:extent cx="3063240" cy="2001520"/>
              <wp:effectExtent l="0" t="0" r="1016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240" cy="2001520"/>
                      </a:xfrm>
                      <a:prstGeom prst="rect">
                        <a:avLst/>
                      </a:prstGeom>
                    </pic:spPr>
                  </pic:pic>
                </a:graphicData>
              </a:graphic>
            </wp:inline>
          </w:drawing>
        </w:r>
      </w:ins>
    </w:p>
    <w:p w14:paraId="247D11DD" w14:textId="77777777" w:rsidR="00D44E29" w:rsidRDefault="00D44E29" w:rsidP="00D44E29">
      <w:pPr>
        <w:pStyle w:val="aa"/>
        <w:rPr>
          <w:ins w:id="636" w:author="Jason Zhong" w:date="2016-09-08T01:31:00Z"/>
          <w:lang w:eastAsia="zh-CN"/>
        </w:rPr>
      </w:pPr>
      <w:ins w:id="637" w:author="Jason Zhong" w:date="2016-09-08T01:31:00Z">
        <w:r w:rsidRPr="008A73A6">
          <w:rPr>
            <w:lang w:eastAsia="zh-CN"/>
          </w:rPr>
          <w:t>Figure x. Mean time vs. corrected letter position</w:t>
        </w:r>
        <w:r>
          <w:rPr>
            <w:lang w:eastAsia="zh-CN"/>
          </w:rPr>
          <w:t xml:space="preserve"> for different </w:t>
        </w:r>
        <w:r w:rsidRPr="0043674F">
          <w:rPr>
            <w:i/>
            <w:lang w:eastAsia="zh-CN"/>
          </w:rPr>
          <w:t>cursor widths</w:t>
        </w:r>
      </w:ins>
    </w:p>
    <w:p w14:paraId="6D2309EC" w14:textId="7A274ED6" w:rsidR="00D44E29" w:rsidRDefault="00D44E29" w:rsidP="00D44E29">
      <w:pPr>
        <w:rPr>
          <w:ins w:id="638" w:author="Jason Zhong" w:date="2016-09-08T01:31:00Z"/>
          <w:lang w:eastAsia="zh-CN"/>
        </w:rPr>
      </w:pPr>
      <w:ins w:id="639" w:author="Jason Zhong" w:date="2016-09-08T01:31:00Z">
        <w:r>
          <w:rPr>
            <w:lang w:eastAsia="zh-CN"/>
          </w:rPr>
          <w:t xml:space="preserve">The average selection time for a letter increases as the demanded force </w:t>
        </w:r>
        <w:del w:id="640" w:author="qian wang" w:date="2016-09-15T13:12:00Z">
          <w:r w:rsidDel="00696413">
            <w:rPr>
              <w:lang w:eastAsia="zh-CN"/>
            </w:rPr>
            <w:delText xml:space="preserve">is </w:delText>
          </w:r>
        </w:del>
        <w:r>
          <w:rPr>
            <w:lang w:eastAsia="zh-CN"/>
          </w:rPr>
          <w:t xml:space="preserve">increased. We fitted the data against </w:t>
        </w:r>
        <w:proofErr w:type="spellStart"/>
        <w:r>
          <w:rPr>
            <w:lang w:eastAsia="zh-CN"/>
          </w:rPr>
          <w:t>Fitts’s</w:t>
        </w:r>
        <w:proofErr w:type="spellEnd"/>
        <w:r>
          <w:rPr>
            <w:lang w:eastAsia="zh-CN"/>
          </w:rPr>
          <w:t xml:space="preserve"> Law, </w:t>
        </w:r>
        <w:del w:id="641" w:author="qian wang" w:date="2016-09-16T00:05:00Z">
          <w:r w:rsidDel="008620DB">
            <w:rPr>
              <w:lang w:eastAsia="zh-CN"/>
            </w:rPr>
            <w:delText>as</w:delText>
          </w:r>
        </w:del>
      </w:ins>
      <w:ins w:id="642" w:author="qian wang" w:date="2016-09-16T00:05:00Z">
        <w:r w:rsidR="008620DB">
          <w:rPr>
            <w:rFonts w:eastAsiaTheme="minorEastAsia" w:hint="eastAsia"/>
            <w:lang w:eastAsia="zh-CN"/>
          </w:rPr>
          <w:t>and</w:t>
        </w:r>
      </w:ins>
      <w:ins w:id="643" w:author="Jason Zhong" w:date="2016-09-08T01:31:00Z">
        <w:del w:id="644" w:author="qian wang" w:date="2016-09-16T00:05:00Z">
          <w:r w:rsidDel="008620DB">
            <w:rPr>
              <w:lang w:eastAsia="zh-CN"/>
            </w:rPr>
            <w:delText xml:space="preserve"> we</w:delText>
          </w:r>
        </w:del>
        <w:r>
          <w:rPr>
            <w:lang w:eastAsia="zh-CN"/>
          </w:rPr>
          <w:t xml:space="preserve"> discover</w:t>
        </w:r>
      </w:ins>
      <w:ins w:id="645" w:author="qian wang" w:date="2016-09-16T00:05:00Z">
        <w:r w:rsidR="008620DB">
          <w:rPr>
            <w:rFonts w:eastAsiaTheme="minorEastAsia" w:hint="eastAsia"/>
            <w:lang w:eastAsia="zh-CN"/>
          </w:rPr>
          <w:t>ed</w:t>
        </w:r>
      </w:ins>
      <w:ins w:id="646" w:author="Jason Zhong" w:date="2016-09-08T01:31:00Z">
        <w:r>
          <w:rPr>
            <w:lang w:eastAsia="zh-CN"/>
          </w:rPr>
          <w:t xml:space="preserve"> that a logarithm function fits our data the best.</w:t>
        </w:r>
      </w:ins>
    </w:p>
    <w:p w14:paraId="74409D3D" w14:textId="77777777" w:rsidR="00D44E29" w:rsidRDefault="00D44E29" w:rsidP="00D44E29">
      <w:pPr>
        <w:pStyle w:val="31"/>
        <w:rPr>
          <w:ins w:id="647" w:author="Jason Zhong" w:date="2016-09-08T01:31:00Z"/>
          <w:lang w:eastAsia="zh-CN"/>
        </w:rPr>
      </w:pPr>
      <w:ins w:id="648" w:author="Jason Zhong" w:date="2016-09-08T01:31:00Z">
        <w:r>
          <w:rPr>
            <w:lang w:eastAsia="zh-CN"/>
          </w:rPr>
          <w:t>Trend around each character</w:t>
        </w:r>
      </w:ins>
    </w:p>
    <w:p w14:paraId="6DDD2CC3" w14:textId="77777777" w:rsidR="00D44E29" w:rsidRDefault="00D44E29" w:rsidP="00D44E29">
      <w:pPr>
        <w:rPr>
          <w:ins w:id="649" w:author="Jason Zhong" w:date="2016-09-08T01:31:00Z"/>
          <w:lang w:eastAsia="zh-CN"/>
        </w:rPr>
      </w:pPr>
      <w:ins w:id="650" w:author="Jason Zhong" w:date="2016-09-08T01:31:00Z">
        <w:r w:rsidRPr="004C55F5">
          <w:rPr>
            <w:noProof/>
            <w:lang w:eastAsia="zh-CN"/>
          </w:rPr>
          <w:drawing>
            <wp:inline distT="0" distB="0" distL="0" distR="0" wp14:anchorId="5AF73106" wp14:editId="58208FB7">
              <wp:extent cx="3063240" cy="3419475"/>
              <wp:effectExtent l="0" t="0" r="1016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3419475"/>
                      </a:xfrm>
                      <a:prstGeom prst="rect">
                        <a:avLst/>
                      </a:prstGeom>
                    </pic:spPr>
                  </pic:pic>
                </a:graphicData>
              </a:graphic>
            </wp:inline>
          </w:drawing>
        </w:r>
      </w:ins>
    </w:p>
    <w:p w14:paraId="590B1B91" w14:textId="77777777" w:rsidR="00D44E29" w:rsidRPr="008A73A6" w:rsidRDefault="00D44E29" w:rsidP="00D44E29">
      <w:pPr>
        <w:pStyle w:val="aa"/>
        <w:rPr>
          <w:ins w:id="651" w:author="Jason Zhong" w:date="2016-09-08T01:31:00Z"/>
          <w:lang w:eastAsia="zh-CN"/>
        </w:rPr>
      </w:pPr>
      <w:ins w:id="652" w:author="Jason Zhong" w:date="2016-09-08T01:31:00Z">
        <w:r w:rsidRPr="008A73A6">
          <w:rPr>
            <w:lang w:eastAsia="zh-CN"/>
          </w:rPr>
          <w:t xml:space="preserve">Figure x. Distribution of centered </w:t>
        </w:r>
        <w:r w:rsidRPr="00D76BEA">
          <w:rPr>
            <w:i/>
            <w:lang w:eastAsia="zh-CN"/>
          </w:rPr>
          <w:t>displacement</w:t>
        </w:r>
        <w:r w:rsidRPr="008A73A6">
          <w:rPr>
            <w:lang w:eastAsia="zh-CN"/>
          </w:rPr>
          <w:t xml:space="preserve"> of all characters</w:t>
        </w:r>
      </w:ins>
    </w:p>
    <w:p w14:paraId="1A2D64B7" w14:textId="77777777" w:rsidR="00D44E29" w:rsidRPr="00D76BEA" w:rsidRDefault="00D44E29" w:rsidP="00D44E29">
      <w:pPr>
        <w:rPr>
          <w:ins w:id="653" w:author="Jason Zhong" w:date="2016-09-08T01:31:00Z"/>
        </w:rPr>
      </w:pPr>
      <w:ins w:id="654" w:author="Jason Zhong" w:date="2016-09-08T01:31:00Z">
        <w:r>
          <w:rPr>
            <w:lang w:eastAsia="zh-CN"/>
          </w:rPr>
          <w:t xml:space="preserve">We centered the distributions of </w:t>
        </w:r>
        <w:r w:rsidRPr="00D76BEA">
          <w:rPr>
            <w:i/>
            <w:lang w:eastAsia="zh-CN"/>
          </w:rPr>
          <w:t>displacement</w:t>
        </w:r>
        <w:r>
          <w:rPr>
            <w:lang w:eastAsia="zh-CN"/>
          </w:rPr>
          <w:t xml:space="preserve"> of each character to 0 by subtracting the fitted mean </w:t>
        </w:r>
        <w:r w:rsidRPr="00D76BEA">
          <w:rPr>
            <w:i/>
            <w:lang w:eastAsia="zh-CN"/>
          </w:rPr>
          <w:t>displacement</w:t>
        </w:r>
        <w:r>
          <w:rPr>
            <w:lang w:eastAsia="zh-CN"/>
          </w:rPr>
          <w:t xml:space="preserve"> from the original data. We show that the overall distribution of all letters combined to be right-skewed, with a skewness of 0.6658.</w:t>
        </w:r>
      </w:ins>
    </w:p>
    <w:p w14:paraId="5A7D8E8E" w14:textId="77777777" w:rsidR="00D44E29" w:rsidRDefault="00D44E29" w:rsidP="00D44E29">
      <w:pPr>
        <w:pStyle w:val="31"/>
        <w:rPr>
          <w:ins w:id="655" w:author="Jason Zhong" w:date="2016-09-08T01:31:00Z"/>
          <w:lang w:eastAsia="zh-CN"/>
        </w:rPr>
      </w:pPr>
      <w:ins w:id="656" w:author="Jason Zhong" w:date="2016-09-08T01:31:00Z">
        <w:r>
          <w:rPr>
            <w:lang w:eastAsia="zh-CN"/>
          </w:rPr>
          <w:t>Effect of cursor width</w:t>
        </w:r>
      </w:ins>
    </w:p>
    <w:p w14:paraId="1DD2C1C4" w14:textId="5DBF974D" w:rsidR="00D44E29" w:rsidRDefault="00D44E29" w:rsidP="00D44E29">
      <w:pPr>
        <w:rPr>
          <w:ins w:id="657" w:author="Jason Zhong" w:date="2016-09-08T01:31:00Z"/>
          <w:lang w:eastAsia="zh-CN"/>
        </w:rPr>
      </w:pPr>
      <w:ins w:id="658" w:author="Jason Zhong" w:date="2016-09-08T01:31:00Z">
        <w:r>
          <w:rPr>
            <w:lang w:eastAsia="zh-CN"/>
          </w:rPr>
          <w:t xml:space="preserve">Effect on input times: ANOVA showed significant effects of </w:t>
        </w:r>
        <w:r w:rsidRPr="0043674F">
          <w:rPr>
            <w:i/>
            <w:lang w:eastAsia="zh-CN"/>
          </w:rPr>
          <w:t>cursor width</w:t>
        </w:r>
        <w:r>
          <w:rPr>
            <w:i/>
            <w:lang w:eastAsia="zh-CN"/>
          </w:rPr>
          <w:t xml:space="preserve"> </w:t>
        </w:r>
        <w:r w:rsidRPr="0043674F">
          <w:rPr>
            <w:lang w:eastAsia="zh-CN"/>
          </w:rPr>
          <w:t>(</w:t>
        </w:r>
        <w:r>
          <w:rPr>
            <w:lang w:eastAsia="zh-CN"/>
          </w:rPr>
          <w:t>F</w:t>
        </w:r>
        <w:r w:rsidRPr="0043674F">
          <w:rPr>
            <w:vertAlign w:val="subscript"/>
            <w:lang w:eastAsia="zh-CN"/>
          </w:rPr>
          <w:t>1, 6380</w:t>
        </w:r>
        <w:r>
          <w:rPr>
            <w:vertAlign w:val="subscript"/>
            <w:lang w:eastAsia="zh-CN"/>
          </w:rPr>
          <w:t xml:space="preserve"> </w:t>
        </w:r>
        <w:r>
          <w:rPr>
            <w:lang w:eastAsia="zh-CN"/>
          </w:rPr>
          <w:t>= 16.59, p &lt; .0001</w:t>
        </w:r>
        <w:r w:rsidRPr="0043674F">
          <w:rPr>
            <w:lang w:eastAsia="zh-CN"/>
          </w:rPr>
          <w:t>)</w:t>
        </w:r>
        <w:r>
          <w:rPr>
            <w:lang w:eastAsia="zh-CN"/>
          </w:rPr>
          <w:t xml:space="preserve"> and </w:t>
        </w:r>
        <w:r w:rsidRPr="0043674F">
          <w:rPr>
            <w:i/>
            <w:lang w:eastAsia="zh-CN"/>
          </w:rPr>
          <w:t>letter</w:t>
        </w:r>
        <w:r>
          <w:rPr>
            <w:i/>
            <w:lang w:eastAsia="zh-CN"/>
          </w:rPr>
          <w:t xml:space="preserve"> </w:t>
        </w:r>
        <w:r>
          <w:rPr>
            <w:lang w:eastAsia="zh-CN"/>
          </w:rPr>
          <w:t>(</w:t>
        </w:r>
        <w:r w:rsidRPr="00B42670">
          <w:rPr>
            <w:lang w:eastAsia="zh-CN"/>
          </w:rPr>
          <w:t>F</w:t>
        </w:r>
        <w:r w:rsidRPr="0043674F">
          <w:rPr>
            <w:vertAlign w:val="subscript"/>
            <w:lang w:eastAsia="zh-CN"/>
          </w:rPr>
          <w:t xml:space="preserve">25, </w:t>
        </w:r>
        <w:r w:rsidRPr="0043674F">
          <w:rPr>
            <w:vertAlign w:val="subscript"/>
            <w:lang w:eastAsia="zh-CN"/>
          </w:rPr>
          <w:lastRenderedPageBreak/>
          <w:t>6344</w:t>
        </w:r>
        <w:r>
          <w:rPr>
            <w:lang w:eastAsia="zh-CN"/>
          </w:rPr>
          <w:t xml:space="preserve"> = 96.13, p &lt; .0001). The mean selection time for a cursor width of 5 is slightly higher than that of width 7.</w:t>
        </w:r>
      </w:ins>
      <w:ins w:id="659" w:author="Chun Yu" w:date="2016-09-11T21:11:00Z">
        <w:r w:rsidR="00B4071C">
          <w:rPr>
            <w:rFonts w:hint="eastAsia"/>
            <w:lang w:eastAsia="zh-CN"/>
          </w:rPr>
          <w:t xml:space="preserve"> </w:t>
        </w:r>
      </w:ins>
    </w:p>
    <w:p w14:paraId="3960506C" w14:textId="77777777" w:rsidR="00D44E29" w:rsidRDefault="00D44E29" w:rsidP="00D44E29">
      <w:pPr>
        <w:pStyle w:val="31"/>
        <w:rPr>
          <w:ins w:id="660" w:author="Jason Zhong" w:date="2016-09-08T01:31:00Z"/>
          <w:lang w:eastAsia="zh-CN"/>
        </w:rPr>
      </w:pPr>
      <w:ins w:id="661" w:author="Jason Zhong" w:date="2016-09-08T01:31:00Z">
        <w:r>
          <w:rPr>
            <w:lang w:eastAsia="zh-CN"/>
          </w:rPr>
          <w:t>Other findings</w:t>
        </w:r>
      </w:ins>
    </w:p>
    <w:p w14:paraId="3EFA1F5E" w14:textId="77777777" w:rsidR="00D44E29" w:rsidRDefault="00D44E29" w:rsidP="00D44E29">
      <w:pPr>
        <w:jc w:val="center"/>
        <w:rPr>
          <w:ins w:id="662" w:author="Jason Zhong" w:date="2016-09-08T01:31:00Z"/>
          <w:lang w:eastAsia="zh-CN"/>
        </w:rPr>
      </w:pPr>
      <w:ins w:id="663" w:author="Jason Zhong" w:date="2016-09-08T01:31:00Z">
        <w:r w:rsidRPr="00C23EFF">
          <w:rPr>
            <w:noProof/>
            <w:lang w:eastAsia="zh-CN"/>
          </w:rPr>
          <w:drawing>
            <wp:inline distT="0" distB="0" distL="0" distR="0" wp14:anchorId="743645D4" wp14:editId="6121DADD">
              <wp:extent cx="2232000" cy="20383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7136"/>
                      <a:stretch/>
                    </pic:blipFill>
                    <pic:spPr bwMode="auto">
                      <a:xfrm>
                        <a:off x="0" y="0"/>
                        <a:ext cx="2232000" cy="2038350"/>
                      </a:xfrm>
                      <a:prstGeom prst="rect">
                        <a:avLst/>
                      </a:prstGeom>
                      <a:ln>
                        <a:noFill/>
                      </a:ln>
                      <a:extLst>
                        <a:ext uri="{53640926-AAD7-44D8-BBD7-CCE9431645EC}">
                          <a14:shadowObscured xmlns:a14="http://schemas.microsoft.com/office/drawing/2010/main"/>
                        </a:ext>
                      </a:extLst>
                    </pic:spPr>
                  </pic:pic>
                </a:graphicData>
              </a:graphic>
            </wp:inline>
          </w:drawing>
        </w:r>
      </w:ins>
    </w:p>
    <w:p w14:paraId="1C9234B7" w14:textId="77777777" w:rsidR="00D44E29" w:rsidRDefault="00D44E29" w:rsidP="00D44E29">
      <w:pPr>
        <w:pStyle w:val="aa"/>
        <w:rPr>
          <w:ins w:id="664" w:author="Jason Zhong" w:date="2016-09-08T01:31:00Z"/>
          <w:i/>
          <w:lang w:eastAsia="zh-CN"/>
        </w:rPr>
      </w:pPr>
      <w:ins w:id="665" w:author="Jason Zhong" w:date="2016-09-08T01:31:00Z">
        <w:r w:rsidRPr="008A73A6">
          <w:rPr>
            <w:lang w:eastAsia="zh-CN"/>
          </w:rPr>
          <w:t xml:space="preserve">Figure x. Discrepancy between the mean and median of the </w:t>
        </w:r>
        <w:r w:rsidRPr="00D76BEA">
          <w:rPr>
            <w:i/>
            <w:lang w:eastAsia="zh-CN"/>
          </w:rPr>
          <w:t>displacement</w:t>
        </w:r>
      </w:ins>
    </w:p>
    <w:p w14:paraId="2FFD029C" w14:textId="77777777" w:rsidR="00D44E29" w:rsidRDefault="00D44E29" w:rsidP="00D44E29">
      <w:pPr>
        <w:rPr>
          <w:ins w:id="666" w:author="Jason Zhong" w:date="2016-09-08T01:31:00Z"/>
          <w:lang w:eastAsia="zh-CN"/>
        </w:rPr>
      </w:pPr>
      <w:ins w:id="667" w:author="Jason Zhong" w:date="2016-09-08T01:31:00Z">
        <w:r>
          <w:rPr>
            <w:lang w:eastAsia="zh-CN"/>
          </w:rPr>
          <w:t xml:space="preserve">Unlike the mean displacement, which linearly decreases when pressure is increased, the median of displacement has two sudden drops in this chart: one between the letters “b” and “d”, the other between “o” and “p”. </w:t>
        </w:r>
        <w:proofErr w:type="gramStart"/>
        <w:r>
          <w:rPr>
            <w:lang w:eastAsia="zh-CN"/>
          </w:rPr>
          <w:t>Further investigation with the distribution of the displacement revealed that the pressure of most inputs were over but near the left-edge of the letters.</w:t>
        </w:r>
        <w:proofErr w:type="gramEnd"/>
      </w:ins>
    </w:p>
    <w:p w14:paraId="1859E202" w14:textId="77777777" w:rsidR="00D44E29" w:rsidRDefault="00D44E29" w:rsidP="00D44E29">
      <w:pPr>
        <w:rPr>
          <w:ins w:id="668" w:author="Jason Zhong" w:date="2016-09-08T01:31:00Z"/>
          <w:lang w:eastAsia="zh-CN"/>
        </w:rPr>
      </w:pPr>
      <w:ins w:id="669" w:author="Jason Zhong" w:date="2016-09-08T01:31:00Z">
        <w:r w:rsidRPr="00C23EFF">
          <w:rPr>
            <w:noProof/>
            <w:lang w:eastAsia="zh-CN"/>
          </w:rPr>
          <w:drawing>
            <wp:inline distT="0" distB="0" distL="0" distR="0" wp14:anchorId="6AD62C12" wp14:editId="35659BEF">
              <wp:extent cx="3063240" cy="2795905"/>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240" cy="2795905"/>
                      </a:xfrm>
                      <a:prstGeom prst="rect">
                        <a:avLst/>
                      </a:prstGeom>
                    </pic:spPr>
                  </pic:pic>
                </a:graphicData>
              </a:graphic>
            </wp:inline>
          </w:drawing>
        </w:r>
      </w:ins>
    </w:p>
    <w:p w14:paraId="4B401734" w14:textId="77777777" w:rsidR="00D44E29" w:rsidRDefault="00D44E29" w:rsidP="00D44E29">
      <w:pPr>
        <w:pStyle w:val="aa"/>
        <w:rPr>
          <w:ins w:id="670" w:author="Jason Zhong" w:date="2016-09-08T01:31:00Z"/>
          <w:lang w:eastAsia="zh-CN"/>
        </w:rPr>
      </w:pPr>
      <w:ins w:id="671" w:author="Jason Zhong" w:date="2016-09-08T01:31:00Z">
        <w:r w:rsidRPr="008A73A6">
          <w:rPr>
            <w:lang w:eastAsia="zh-CN"/>
          </w:rPr>
          <w:t xml:space="preserve">Figure x. Distribution of </w:t>
        </w:r>
        <w:r w:rsidRPr="00D76BEA">
          <w:rPr>
            <w:i/>
            <w:lang w:eastAsia="zh-CN"/>
          </w:rPr>
          <w:t>displacement</w:t>
        </w:r>
        <w:r w:rsidRPr="008A73A6">
          <w:rPr>
            <w:lang w:eastAsia="zh-CN"/>
          </w:rPr>
          <w:t xml:space="preserve"> for letter</w:t>
        </w:r>
        <w:r>
          <w:rPr>
            <w:lang w:eastAsia="zh-CN"/>
          </w:rPr>
          <w:t>s</w:t>
        </w:r>
        <w:r w:rsidRPr="008A73A6">
          <w:rPr>
            <w:lang w:eastAsia="zh-CN"/>
          </w:rPr>
          <w:t xml:space="preserve"> “o” and </w:t>
        </w:r>
        <w:r w:rsidRPr="0030193B">
          <w:rPr>
            <w:lang w:eastAsia="zh-CN"/>
          </w:rPr>
          <w:t>“p”</w:t>
        </w:r>
      </w:ins>
    </w:p>
    <w:p w14:paraId="74C713BC" w14:textId="77777777" w:rsidR="00D44E29" w:rsidRPr="00C23EFF" w:rsidRDefault="00D44E29" w:rsidP="00D44E29">
      <w:pPr>
        <w:rPr>
          <w:ins w:id="672" w:author="Jason Zhong" w:date="2016-09-08T01:31:00Z"/>
          <w:lang w:eastAsia="zh-CN"/>
        </w:rPr>
      </w:pPr>
    </w:p>
    <w:p w14:paraId="144CF814" w14:textId="77777777" w:rsidR="00D44E29" w:rsidRDefault="00D44E29" w:rsidP="00D44E29">
      <w:pPr>
        <w:pStyle w:val="21"/>
        <w:rPr>
          <w:ins w:id="673" w:author="Jason Zhong" w:date="2016-09-08T01:31:00Z"/>
          <w:lang w:eastAsia="zh-CN"/>
        </w:rPr>
      </w:pPr>
      <w:ins w:id="674" w:author="Jason Zhong" w:date="2016-09-08T01:31:00Z">
        <w:r>
          <w:rPr>
            <w:rFonts w:hint="eastAsia"/>
            <w:lang w:eastAsia="zh-CN"/>
          </w:rPr>
          <w:t>Design changes</w:t>
        </w:r>
      </w:ins>
    </w:p>
    <w:p w14:paraId="0CCA52DA" w14:textId="62A83CA2" w:rsidR="00AD0C3A" w:rsidRDefault="001173A8" w:rsidP="00D44E29">
      <w:pPr>
        <w:rPr>
          <w:ins w:id="675" w:author="qian wang" w:date="2016-09-15T17:27:00Z"/>
          <w:rFonts w:eastAsiaTheme="minorEastAsia"/>
          <w:lang w:eastAsia="zh-CN"/>
        </w:rPr>
      </w:pPr>
      <w:ins w:id="676" w:author="qian wang" w:date="2016-09-15T17:25:00Z">
        <w:r>
          <w:rPr>
            <w:rFonts w:eastAsiaTheme="minorEastAsia" w:hint="eastAsia"/>
            <w:lang w:eastAsia="zh-CN"/>
          </w:rPr>
          <w:t xml:space="preserve">We made </w:t>
        </w:r>
      </w:ins>
      <w:ins w:id="677" w:author="qian wang" w:date="2016-09-15T23:17:00Z">
        <w:r w:rsidR="00714BB0">
          <w:rPr>
            <w:rFonts w:eastAsiaTheme="minorEastAsia" w:hint="eastAsia"/>
            <w:lang w:eastAsia="zh-CN"/>
          </w:rPr>
          <w:t>an</w:t>
        </w:r>
      </w:ins>
      <w:ins w:id="678" w:author="qian wang" w:date="2016-09-15T17:25:00Z">
        <w:r w:rsidR="00714BB0">
          <w:rPr>
            <w:rFonts w:eastAsiaTheme="minorEastAsia" w:hint="eastAsia"/>
            <w:lang w:eastAsia="zh-CN"/>
          </w:rPr>
          <w:t xml:space="preserve"> improvement</w:t>
        </w:r>
        <w:r>
          <w:rPr>
            <w:rFonts w:eastAsiaTheme="minorEastAsia" w:hint="eastAsia"/>
            <w:lang w:eastAsia="zh-CN"/>
          </w:rPr>
          <w:t xml:space="preserve"> </w:t>
        </w:r>
      </w:ins>
      <w:ins w:id="679" w:author="qian wang" w:date="2016-09-15T17:26:00Z">
        <w:r>
          <w:rPr>
            <w:rFonts w:eastAsiaTheme="minorEastAsia" w:hint="eastAsia"/>
            <w:lang w:eastAsia="zh-CN"/>
          </w:rPr>
          <w:t>of</w:t>
        </w:r>
      </w:ins>
      <w:ins w:id="680" w:author="qian wang" w:date="2016-09-15T17:27:00Z">
        <w:r>
          <w:rPr>
            <w:rFonts w:eastAsiaTheme="minorEastAsia" w:hint="eastAsia"/>
            <w:lang w:eastAsia="zh-CN"/>
          </w:rPr>
          <w:t xml:space="preserve"> </w:t>
        </w:r>
      </w:ins>
      <w:ins w:id="681" w:author="qian wang" w:date="2016-09-15T17:26:00Z">
        <w:r>
          <w:rPr>
            <w:rFonts w:eastAsiaTheme="minorEastAsia" w:hint="eastAsia"/>
            <w:lang w:eastAsia="zh-CN"/>
          </w:rPr>
          <w:t xml:space="preserve">design </w:t>
        </w:r>
      </w:ins>
      <w:ins w:id="682" w:author="qian wang" w:date="2016-09-15T17:25:00Z">
        <w:r>
          <w:rPr>
            <w:rFonts w:eastAsiaTheme="minorEastAsia" w:hint="eastAsia"/>
            <w:lang w:eastAsia="zh-CN"/>
          </w:rPr>
          <w:t xml:space="preserve">based on our </w:t>
        </w:r>
      </w:ins>
      <w:ins w:id="683" w:author="qian wang" w:date="2016-09-15T17:26:00Z">
        <w:r>
          <w:rPr>
            <w:rFonts w:eastAsiaTheme="minorEastAsia" w:hint="eastAsia"/>
            <w:lang w:eastAsia="zh-CN"/>
          </w:rPr>
          <w:t xml:space="preserve">previous </w:t>
        </w:r>
      </w:ins>
      <w:ins w:id="684" w:author="qian wang" w:date="2016-09-15T17:27:00Z">
        <w:r>
          <w:rPr>
            <w:rFonts w:eastAsiaTheme="minorEastAsia" w:hint="eastAsia"/>
            <w:lang w:eastAsia="zh-CN"/>
          </w:rPr>
          <w:t>experiments</w:t>
        </w:r>
      </w:ins>
      <w:ins w:id="685" w:author="qian wang" w:date="2016-09-15T17:26:00Z">
        <w:r>
          <w:rPr>
            <w:rFonts w:eastAsiaTheme="minorEastAsia" w:hint="eastAsia"/>
            <w:lang w:eastAsia="zh-CN"/>
          </w:rPr>
          <w:t>.</w:t>
        </w:r>
      </w:ins>
    </w:p>
    <w:p w14:paraId="2DF57F68" w14:textId="06C9C566" w:rsidR="001173A8" w:rsidRDefault="001173A8" w:rsidP="00D44E29">
      <w:pPr>
        <w:rPr>
          <w:ins w:id="686" w:author="qian wang" w:date="2016-09-15T17:37:00Z"/>
          <w:rFonts w:eastAsiaTheme="minorEastAsia"/>
          <w:lang w:eastAsia="zh-CN"/>
        </w:rPr>
      </w:pPr>
      <w:ins w:id="687" w:author="qian wang" w:date="2016-09-15T17:28:00Z">
        <w:r>
          <w:rPr>
            <w:rFonts w:eastAsiaTheme="minorEastAsia" w:hint="eastAsia"/>
            <w:lang w:eastAsia="zh-CN"/>
          </w:rPr>
          <w:t xml:space="preserve">Considering the </w:t>
        </w:r>
        <w:r>
          <w:rPr>
            <w:rFonts w:eastAsiaTheme="minorEastAsia"/>
            <w:lang w:eastAsia="zh-CN"/>
          </w:rPr>
          <w:t>natural “hesitation”</w:t>
        </w:r>
        <w:r>
          <w:rPr>
            <w:rFonts w:eastAsiaTheme="minorEastAsia" w:hint="eastAsia"/>
            <w:lang w:eastAsia="zh-CN"/>
          </w:rPr>
          <w:t xml:space="preserve"> </w:t>
        </w:r>
      </w:ins>
      <w:ins w:id="688" w:author="qian wang" w:date="2016-09-15T17:31:00Z">
        <w:r>
          <w:rPr>
            <w:rFonts w:eastAsiaTheme="minorEastAsia" w:hint="eastAsia"/>
            <w:lang w:eastAsia="zh-CN"/>
          </w:rPr>
          <w:t xml:space="preserve">of users </w:t>
        </w:r>
      </w:ins>
      <w:ins w:id="689" w:author="qian wang" w:date="2016-09-15T17:28:00Z">
        <w:r>
          <w:rPr>
            <w:rFonts w:eastAsiaTheme="minorEastAsia" w:hint="eastAsia"/>
            <w:lang w:eastAsia="zh-CN"/>
          </w:rPr>
          <w:t xml:space="preserve">while overshooting, </w:t>
        </w:r>
        <w:proofErr w:type="gramStart"/>
        <w:r>
          <w:rPr>
            <w:rFonts w:eastAsiaTheme="minorEastAsia" w:hint="eastAsia"/>
            <w:lang w:eastAsia="zh-CN"/>
          </w:rPr>
          <w:t xml:space="preserve">we  </w:t>
        </w:r>
      </w:ins>
      <w:ins w:id="690" w:author="qian wang" w:date="2016-09-15T17:29:00Z">
        <w:r>
          <w:rPr>
            <w:rFonts w:eastAsiaTheme="minorEastAsia" w:hint="eastAsia"/>
            <w:lang w:eastAsia="zh-CN"/>
          </w:rPr>
          <w:t>added</w:t>
        </w:r>
        <w:proofErr w:type="gramEnd"/>
        <w:r>
          <w:rPr>
            <w:rFonts w:eastAsiaTheme="minorEastAsia" w:hint="eastAsia"/>
            <w:lang w:eastAsia="zh-CN"/>
          </w:rPr>
          <w:t xml:space="preserve"> a function </w:t>
        </w:r>
      </w:ins>
      <w:ins w:id="691" w:author="qian wang" w:date="2016-09-16T00:06:00Z">
        <w:r w:rsidR="008620DB">
          <w:rPr>
            <w:rFonts w:eastAsiaTheme="minorEastAsia" w:hint="eastAsia"/>
            <w:lang w:eastAsia="zh-CN"/>
          </w:rPr>
          <w:t>to</w:t>
        </w:r>
      </w:ins>
      <w:ins w:id="692" w:author="qian wang" w:date="2016-09-15T17:29:00Z">
        <w:r>
          <w:rPr>
            <w:rFonts w:eastAsiaTheme="minorEastAsia" w:hint="eastAsia"/>
            <w:lang w:eastAsia="zh-CN"/>
          </w:rPr>
          <w:t xml:space="preserve"> </w:t>
        </w:r>
        <w:r w:rsidR="008620DB">
          <w:rPr>
            <w:rFonts w:eastAsiaTheme="minorEastAsia" w:hint="eastAsia"/>
            <w:lang w:eastAsia="zh-CN"/>
          </w:rPr>
          <w:t>mov</w:t>
        </w:r>
      </w:ins>
      <w:ins w:id="693" w:author="qian wang" w:date="2016-09-16T00:06:00Z">
        <w:r w:rsidR="008620DB">
          <w:rPr>
            <w:rFonts w:eastAsiaTheme="minorEastAsia" w:hint="eastAsia"/>
            <w:lang w:eastAsia="zh-CN"/>
          </w:rPr>
          <w:t xml:space="preserve">e </w:t>
        </w:r>
      </w:ins>
      <w:ins w:id="694" w:author="qian wang" w:date="2016-09-15T17:29:00Z">
        <w:r>
          <w:rPr>
            <w:rFonts w:eastAsiaTheme="minorEastAsia" w:hint="eastAsia"/>
            <w:lang w:eastAsia="zh-CN"/>
          </w:rPr>
          <w:t>the valid selection</w:t>
        </w:r>
      </w:ins>
      <w:ins w:id="695" w:author="qian wang" w:date="2016-09-15T17:31:00Z">
        <w:r>
          <w:rPr>
            <w:rFonts w:eastAsiaTheme="minorEastAsia" w:hint="eastAsia"/>
            <w:lang w:eastAsia="zh-CN"/>
          </w:rPr>
          <w:t xml:space="preserve"> </w:t>
        </w:r>
      </w:ins>
      <w:ins w:id="696" w:author="qian wang" w:date="2016-09-15T17:35:00Z">
        <w:r w:rsidR="00F5637C">
          <w:rPr>
            <w:rFonts w:eastAsiaTheme="minorEastAsia" w:hint="eastAsia"/>
            <w:lang w:eastAsia="zh-CN"/>
          </w:rPr>
          <w:t xml:space="preserve">area </w:t>
        </w:r>
      </w:ins>
      <w:ins w:id="697" w:author="qian wang" w:date="2016-09-15T17:31:00Z">
        <w:r>
          <w:rPr>
            <w:rFonts w:eastAsiaTheme="minorEastAsia" w:hint="eastAsia"/>
            <w:lang w:eastAsia="zh-CN"/>
          </w:rPr>
          <w:t>down</w:t>
        </w:r>
      </w:ins>
      <w:ins w:id="698" w:author="qian wang" w:date="2016-09-15T17:35:00Z">
        <w:r w:rsidR="00F5637C">
          <w:rPr>
            <w:rFonts w:eastAsiaTheme="minorEastAsia" w:hint="eastAsia"/>
            <w:lang w:eastAsia="zh-CN"/>
          </w:rPr>
          <w:t xml:space="preserve"> along with the cursor</w:t>
        </w:r>
      </w:ins>
      <w:ins w:id="699" w:author="qian wang" w:date="2016-09-15T17:31:00Z">
        <w:r>
          <w:rPr>
            <w:rFonts w:eastAsiaTheme="minorEastAsia" w:hint="eastAsia"/>
            <w:lang w:eastAsia="zh-CN"/>
          </w:rPr>
          <w:t xml:space="preserve"> to</w:t>
        </w:r>
      </w:ins>
      <w:ins w:id="700" w:author="qian wang" w:date="2016-09-16T00:06:00Z">
        <w:r w:rsidR="008620DB">
          <w:rPr>
            <w:rFonts w:eastAsiaTheme="minorEastAsia" w:hint="eastAsia"/>
            <w:lang w:eastAsia="zh-CN"/>
          </w:rPr>
          <w:t xml:space="preserve"> a</w:t>
        </w:r>
      </w:ins>
      <w:ins w:id="701" w:author="qian wang" w:date="2016-09-15T17:31:00Z">
        <w:r>
          <w:rPr>
            <w:rFonts w:eastAsiaTheme="minorEastAsia" w:hint="eastAsia"/>
            <w:lang w:eastAsia="zh-CN"/>
          </w:rPr>
          <w:t xml:space="preserve"> lower </w:t>
        </w:r>
        <w:r>
          <w:rPr>
            <w:rFonts w:eastAsiaTheme="minorEastAsia" w:hint="eastAsia"/>
            <w:lang w:eastAsia="zh-CN"/>
          </w:rPr>
          <w:lastRenderedPageBreak/>
          <w:t>position</w:t>
        </w:r>
      </w:ins>
      <w:ins w:id="702" w:author="qian wang" w:date="2016-09-15T17:32:00Z">
        <w:r>
          <w:rPr>
            <w:rFonts w:eastAsiaTheme="minorEastAsia" w:hint="eastAsia"/>
            <w:lang w:eastAsia="zh-CN"/>
          </w:rPr>
          <w:t xml:space="preserve"> when lower pressure is maintained for a certain duration.</w:t>
        </w:r>
      </w:ins>
      <w:ins w:id="703" w:author="qian wang" w:date="2016-09-15T17:33:00Z">
        <w:r>
          <w:rPr>
            <w:rFonts w:eastAsiaTheme="minorEastAsia" w:hint="eastAsia"/>
            <w:lang w:eastAsia="zh-CN"/>
          </w:rPr>
          <w:t xml:space="preserve"> </w:t>
        </w:r>
      </w:ins>
      <w:proofErr w:type="gramStart"/>
      <w:ins w:id="704" w:author="qian wang" w:date="2016-09-15T17:34:00Z">
        <w:r w:rsidR="00885CE2">
          <w:rPr>
            <w:rFonts w:eastAsiaTheme="minorEastAsia" w:hint="eastAsia"/>
            <w:lang w:eastAsia="zh-CN"/>
          </w:rPr>
          <w:t>(</w:t>
        </w:r>
      </w:ins>
      <w:ins w:id="705" w:author="qian wang" w:date="2016-09-15T17:36:00Z">
        <w:r w:rsidR="00885CE2">
          <w:rPr>
            <w:rFonts w:eastAsiaTheme="minorEastAsia" w:hint="eastAsia"/>
            <w:lang w:eastAsia="zh-CN"/>
          </w:rPr>
          <w:t>In study one, the final selection is determined by the max pressure</w:t>
        </w:r>
      </w:ins>
      <w:ins w:id="706" w:author="qian wang" w:date="2016-09-15T17:37:00Z">
        <w:r w:rsidR="00885CE2">
          <w:rPr>
            <w:rFonts w:eastAsiaTheme="minorEastAsia" w:hint="eastAsia"/>
            <w:lang w:eastAsia="zh-CN"/>
          </w:rPr>
          <w:t>.</w:t>
        </w:r>
      </w:ins>
      <w:ins w:id="707" w:author="qian wang" w:date="2016-09-15T17:36:00Z">
        <w:r w:rsidR="00885CE2">
          <w:rPr>
            <w:rFonts w:eastAsiaTheme="minorEastAsia" w:hint="eastAsia"/>
            <w:lang w:eastAsia="zh-CN"/>
          </w:rPr>
          <w:t>)</w:t>
        </w:r>
      </w:ins>
      <w:proofErr w:type="gramEnd"/>
    </w:p>
    <w:p w14:paraId="6D5FA3CF" w14:textId="77777777" w:rsidR="00885CE2" w:rsidRDefault="00885CE2" w:rsidP="00D44E29">
      <w:pPr>
        <w:rPr>
          <w:ins w:id="708" w:author="qian wang" w:date="2016-09-15T17:23:00Z"/>
          <w:rFonts w:eastAsiaTheme="minorEastAsia"/>
          <w:lang w:eastAsia="zh-CN"/>
        </w:rPr>
      </w:pPr>
    </w:p>
    <w:p w14:paraId="67D5D694" w14:textId="738561CE" w:rsidR="00D44E29" w:rsidDel="00C338D8" w:rsidRDefault="00D44E29" w:rsidP="00D44E29">
      <w:pPr>
        <w:rPr>
          <w:ins w:id="709" w:author="Jason Zhong" w:date="2016-09-08T01:31:00Z"/>
          <w:del w:id="710" w:author="qian wang" w:date="2016-09-15T18:08:00Z"/>
          <w:lang w:eastAsia="zh-CN"/>
        </w:rPr>
      </w:pPr>
      <w:ins w:id="711" w:author="Jason Zhong" w:date="2016-09-08T01:31:00Z">
        <w:del w:id="712" w:author="qian wang" w:date="2016-09-15T18:08:00Z">
          <w:r w:rsidDel="00C338D8">
            <w:rPr>
              <w:lang w:eastAsia="zh-CN"/>
            </w:rPr>
            <w:delText xml:space="preserve">- Move cursor to new position when pressure is </w:delText>
          </w:r>
          <w:r w:rsidDel="00C338D8">
            <w:rPr>
              <w:rFonts w:hint="eastAsia"/>
              <w:lang w:eastAsia="zh-CN"/>
            </w:rPr>
            <w:delText>maintained</w:delText>
          </w:r>
          <w:r w:rsidDel="00C338D8">
            <w:rPr>
              <w:lang w:eastAsia="zh-CN"/>
            </w:rPr>
            <w:delText xml:space="preserve"> for a certain duration (Quick release)</w:delText>
          </w:r>
        </w:del>
      </w:ins>
    </w:p>
    <w:p w14:paraId="1195D844" w14:textId="77777777" w:rsidR="00D44E29" w:rsidRDefault="00D44E29" w:rsidP="00D44E29">
      <w:pPr>
        <w:rPr>
          <w:ins w:id="713" w:author="Jason Zhong" w:date="2016-09-08T01:31:00Z"/>
          <w:lang w:eastAsia="zh-CN"/>
        </w:rPr>
      </w:pPr>
      <w:ins w:id="714" w:author="Jason Zhong" w:date="2016-09-08T01:31:00Z">
        <w:r>
          <w:rPr>
            <w:lang w:eastAsia="zh-CN"/>
          </w:rPr>
          <w:t>- Selecting char (dwell -&gt; force selection/tap selection)</w:t>
        </w:r>
      </w:ins>
    </w:p>
    <w:p w14:paraId="3C965CC7" w14:textId="77777777" w:rsidR="00D44E29" w:rsidRDefault="00D44E29" w:rsidP="00D44E29">
      <w:pPr>
        <w:pStyle w:val="21"/>
        <w:rPr>
          <w:ins w:id="715" w:author="Jason Zhong" w:date="2016-09-08T01:31:00Z"/>
          <w:highlight w:val="yellow"/>
          <w:lang w:eastAsia="zh-CN"/>
        </w:rPr>
      </w:pPr>
      <w:ins w:id="716" w:author="Jason Zhong" w:date="2016-09-08T01:31:00Z">
        <w:r w:rsidRPr="00D76BEA">
          <w:rPr>
            <w:highlight w:val="yellow"/>
            <w:lang w:eastAsia="zh-CN"/>
          </w:rPr>
          <w:t>Simulation</w:t>
        </w:r>
      </w:ins>
    </w:p>
    <w:p w14:paraId="6F722158" w14:textId="77777777" w:rsidR="00D44E29" w:rsidRDefault="00D44E29" w:rsidP="00D44E29">
      <w:pPr>
        <w:rPr>
          <w:ins w:id="717" w:author="Jason Zhong" w:date="2016-09-08T01:31:00Z"/>
          <w:lang w:eastAsia="zh-CN"/>
        </w:rPr>
      </w:pPr>
      <w:ins w:id="718" w:author="Jason Zhong" w:date="2016-09-08T01:31:00Z">
        <w:r>
          <w:rPr>
            <w:lang w:eastAsia="zh-CN"/>
          </w:rPr>
          <w:t>We compare simulated text entry speeds and error rates with and without applying our Bayesian model, using data from the pilot study and the pressure model we acquired from this study.</w:t>
        </w:r>
      </w:ins>
    </w:p>
    <w:p w14:paraId="0876321F" w14:textId="77777777" w:rsidR="00D44E29" w:rsidRDefault="00D44E29" w:rsidP="00D44E29">
      <w:pPr>
        <w:pStyle w:val="1"/>
        <w:rPr>
          <w:ins w:id="719" w:author="Jason Zhong" w:date="2016-09-08T01:31:00Z"/>
          <w:lang w:eastAsia="zh-CN"/>
        </w:rPr>
      </w:pPr>
      <w:ins w:id="720" w:author="Jason Zhong" w:date="2016-09-08T01:31:00Z">
        <w:r>
          <w:rPr>
            <w:rFonts w:hint="eastAsia"/>
            <w:lang w:eastAsia="zh-CN"/>
          </w:rPr>
          <w:t>The second prototype</w:t>
        </w:r>
      </w:ins>
    </w:p>
    <w:p w14:paraId="396D7A32" w14:textId="77777777" w:rsidR="00D44E29" w:rsidRPr="00D82528" w:rsidRDefault="00D44E29" w:rsidP="00D44E29">
      <w:pPr>
        <w:rPr>
          <w:ins w:id="721" w:author="Jason Zhong" w:date="2016-09-08T01:31:00Z"/>
          <w:lang w:eastAsia="zh-CN"/>
        </w:rPr>
      </w:pPr>
    </w:p>
    <w:p w14:paraId="37F5AD13" w14:textId="77777777" w:rsidR="00D44E29" w:rsidRDefault="00D44E29" w:rsidP="00D44E29">
      <w:pPr>
        <w:pStyle w:val="1"/>
        <w:rPr>
          <w:ins w:id="722" w:author="Jason Zhong" w:date="2016-09-08T01:31:00Z"/>
          <w:lang w:eastAsia="zh-CN"/>
        </w:rPr>
      </w:pPr>
      <w:ins w:id="723" w:author="Jason Zhong" w:date="2016-09-08T01:31:00Z">
        <w:r>
          <w:rPr>
            <w:rFonts w:hint="eastAsia"/>
            <w:lang w:eastAsia="zh-CN"/>
          </w:rPr>
          <w:t>User Study 2</w:t>
        </w:r>
      </w:ins>
    </w:p>
    <w:p w14:paraId="66FD94BB" w14:textId="77777777" w:rsidR="00D44E29" w:rsidRPr="0065035F" w:rsidRDefault="00D44E29" w:rsidP="00D44E29">
      <w:pPr>
        <w:rPr>
          <w:ins w:id="724" w:author="Jason Zhong" w:date="2016-09-08T01:31:00Z"/>
          <w:lang w:eastAsia="zh-CN"/>
        </w:rPr>
      </w:pPr>
      <w:ins w:id="725" w:author="Jason Zhong" w:date="2016-09-08T01:31:00Z">
        <w:r>
          <w:t xml:space="preserve">In this study, we evaluate the performance of </w:t>
        </w:r>
        <w:proofErr w:type="spellStart"/>
        <w:r>
          <w:t>ForceBoard</w:t>
        </w:r>
        <w:proofErr w:type="spellEnd"/>
        <w:r>
          <w:t>.</w:t>
        </w:r>
      </w:ins>
    </w:p>
    <w:p w14:paraId="293FBA2E" w14:textId="77777777" w:rsidR="00D44E29" w:rsidRDefault="00D44E29" w:rsidP="00D44E29">
      <w:pPr>
        <w:pStyle w:val="21"/>
        <w:rPr>
          <w:ins w:id="726" w:author="Jason Zhong" w:date="2016-09-08T01:31:00Z"/>
        </w:rPr>
      </w:pPr>
      <w:ins w:id="727" w:author="Jason Zhong" w:date="2016-09-08T01:31:00Z">
        <w:r>
          <w:t>Apparatus and participants</w:t>
        </w:r>
      </w:ins>
    </w:p>
    <w:p w14:paraId="0CD62DF0" w14:textId="77777777" w:rsidR="00D44E29" w:rsidRDefault="00D44E29" w:rsidP="00D44E29">
      <w:pPr>
        <w:rPr>
          <w:ins w:id="728" w:author="Jason Zhong" w:date="2016-09-08T01:31:00Z"/>
        </w:rPr>
      </w:pPr>
      <w:ins w:id="729" w:author="Jason Zhong" w:date="2016-09-08T01:31:00Z">
        <w:r>
          <w:t>Similar to User Study 1, we also used an iPhone 6s for this Study.</w:t>
        </w:r>
      </w:ins>
    </w:p>
    <w:p w14:paraId="0FACFEA5" w14:textId="77777777" w:rsidR="00D44E29" w:rsidRDefault="00D44E29" w:rsidP="00D44E29">
      <w:pPr>
        <w:jc w:val="center"/>
        <w:rPr>
          <w:ins w:id="730" w:author="Jason Zhong" w:date="2016-09-08T01:31:00Z"/>
        </w:rPr>
      </w:pPr>
      <w:ins w:id="731" w:author="Jason Zhong" w:date="2016-09-08T01:31:00Z">
        <w:r w:rsidRPr="00A129E1">
          <w:rPr>
            <w:noProof/>
            <w:lang w:eastAsia="zh-CN"/>
          </w:rPr>
          <w:drawing>
            <wp:inline distT="0" distB="0" distL="0" distR="0" wp14:anchorId="161C0129" wp14:editId="4B65337F">
              <wp:extent cx="3063240" cy="1723432"/>
              <wp:effectExtent l="0" t="0" r="1016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1723432"/>
                      </a:xfrm>
                      <a:prstGeom prst="rect">
                        <a:avLst/>
                      </a:prstGeom>
                      <a:noFill/>
                      <a:ln>
                        <a:noFill/>
                      </a:ln>
                    </pic:spPr>
                  </pic:pic>
                </a:graphicData>
              </a:graphic>
            </wp:inline>
          </w:drawing>
        </w:r>
      </w:ins>
    </w:p>
    <w:p w14:paraId="7AB1CB17" w14:textId="77777777" w:rsidR="00D44E29" w:rsidRDefault="00D44E29" w:rsidP="00D44E29">
      <w:pPr>
        <w:pStyle w:val="aa"/>
        <w:rPr>
          <w:ins w:id="732" w:author="Jason Zhong" w:date="2016-09-08T01:31:00Z"/>
        </w:rPr>
      </w:pPr>
      <w:ins w:id="733" w:author="Jason Zhong" w:date="2016-09-08T01:31:00Z">
        <w:r>
          <w:t>Figure x. Experiment setting for user study 2</w:t>
        </w:r>
      </w:ins>
    </w:p>
    <w:p w14:paraId="11C938AE" w14:textId="77777777" w:rsidR="00D44E29" w:rsidRPr="0065035F" w:rsidRDefault="00D44E29" w:rsidP="00D44E29">
      <w:pPr>
        <w:rPr>
          <w:ins w:id="734" w:author="Jason Zhong" w:date="2016-09-08T01:31:00Z"/>
        </w:rPr>
      </w:pPr>
      <w:ins w:id="735" w:author="Jason Zhong" w:date="2016-09-08T01:31:00Z">
        <w:r>
          <w:t>Sixteen participants (eight males and eight females, ages 18‒</w:t>
        </w:r>
        <w:r>
          <w:rPr>
            <w:lang w:eastAsia="zh-CN"/>
          </w:rPr>
          <w:t>33</w:t>
        </w:r>
        <w:r>
          <w:t xml:space="preserve">) were recruited from the university campus. (?) </w:t>
        </w:r>
        <w:proofErr w:type="gramStart"/>
        <w:r>
          <w:t>of</w:t>
        </w:r>
        <w:proofErr w:type="gramEnd"/>
        <w:r>
          <w:t xml:space="preserve"> them had force input experience from User Study 1. The experiment setting is illustrated in figure (?). Participants wore a Google Glass and performed the text entry tasks on an iPhone 6s. The </w:t>
        </w:r>
        <w:proofErr w:type="spellStart"/>
        <w:r>
          <w:t>ForceBoard</w:t>
        </w:r>
        <w:proofErr w:type="spellEnd"/>
        <w:r>
          <w:t xml:space="preserve"> interface and tasks are displayed on the Google Glass display, and the iPhone only served as an input and haptic feedback device.</w:t>
        </w:r>
      </w:ins>
    </w:p>
    <w:p w14:paraId="4CBCA92B" w14:textId="7CD47BCC" w:rsidR="00596DF0" w:rsidRPr="00C23EFF" w:rsidDel="00D44E29" w:rsidRDefault="00596DF0" w:rsidP="008A186F">
      <w:pPr>
        <w:rPr>
          <w:del w:id="736" w:author="Jason Zhong" w:date="2016-09-08T01:31:00Z"/>
          <w:lang w:eastAsia="zh-CN"/>
        </w:rPr>
      </w:pPr>
    </w:p>
    <w:p w14:paraId="6144EC18" w14:textId="181FAD1B" w:rsidR="00ED05EE" w:rsidDel="00D44E29" w:rsidRDefault="00ED05EE" w:rsidP="00F048DA">
      <w:pPr>
        <w:pStyle w:val="21"/>
        <w:rPr>
          <w:del w:id="737" w:author="Jason Zhong" w:date="2016-09-08T01:31:00Z"/>
          <w:lang w:eastAsia="zh-CN"/>
        </w:rPr>
      </w:pPr>
      <w:del w:id="738" w:author="Jason Zhong" w:date="2016-09-08T01:31:00Z">
        <w:r w:rsidDel="00D44E29">
          <w:rPr>
            <w:rFonts w:hint="eastAsia"/>
            <w:lang w:eastAsia="zh-CN"/>
          </w:rPr>
          <w:delText>Design changes</w:delText>
        </w:r>
      </w:del>
    </w:p>
    <w:p w14:paraId="7C2EE3D5" w14:textId="4D2001CA" w:rsidR="00ED05EE" w:rsidDel="00D44E29" w:rsidRDefault="00ED05EE" w:rsidP="00ED05EE">
      <w:pPr>
        <w:rPr>
          <w:del w:id="739" w:author="Jason Zhong" w:date="2016-09-08T01:31:00Z"/>
          <w:lang w:eastAsia="zh-CN"/>
        </w:rPr>
      </w:pPr>
      <w:del w:id="740" w:author="Jason Zhong" w:date="2016-09-08T01:31:00Z">
        <w:r w:rsidDel="00D44E29">
          <w:rPr>
            <w:lang w:eastAsia="zh-CN"/>
          </w:rPr>
          <w:delText xml:space="preserve">- Move cursor to new position when pressure is </w:delText>
        </w:r>
        <w:r w:rsidDel="00D44E29">
          <w:rPr>
            <w:rFonts w:hint="eastAsia"/>
            <w:lang w:eastAsia="zh-CN"/>
          </w:rPr>
          <w:delText>maintained</w:delText>
        </w:r>
        <w:r w:rsidDel="00D44E29">
          <w:rPr>
            <w:lang w:eastAsia="zh-CN"/>
          </w:rPr>
          <w:delText xml:space="preserve"> for a certain duration</w:delText>
        </w:r>
      </w:del>
    </w:p>
    <w:p w14:paraId="0C076CA8" w14:textId="4E00CAD6" w:rsidR="00ED05EE" w:rsidDel="00D44E29" w:rsidRDefault="00ED05EE" w:rsidP="00ED05EE">
      <w:pPr>
        <w:rPr>
          <w:ins w:id="741" w:author="Chun Yu" w:date="2016-09-05T11:31:00Z"/>
          <w:del w:id="742" w:author="Jason Zhong" w:date="2016-09-08T01:31:00Z"/>
          <w:lang w:eastAsia="zh-CN"/>
        </w:rPr>
      </w:pPr>
      <w:del w:id="743" w:author="Jason Zhong" w:date="2016-09-08T01:31:00Z">
        <w:r w:rsidDel="00D44E29">
          <w:rPr>
            <w:lang w:eastAsia="zh-CN"/>
          </w:rPr>
          <w:delText>- Selecting char (dwell -&gt; force selection/tap selection)</w:delText>
        </w:r>
      </w:del>
    </w:p>
    <w:p w14:paraId="1EE17F1F" w14:textId="2F423CDD" w:rsidR="00AB1609" w:rsidDel="00D44E29" w:rsidRDefault="00AB1609">
      <w:pPr>
        <w:pStyle w:val="21"/>
        <w:rPr>
          <w:ins w:id="744" w:author="Chun Yu" w:date="2016-09-05T11:32:00Z"/>
          <w:del w:id="745" w:author="Jason Zhong" w:date="2016-09-08T01:31:00Z"/>
          <w:highlight w:val="yellow"/>
          <w:lang w:eastAsia="zh-CN"/>
        </w:rPr>
        <w:pPrChange w:id="746" w:author="Chun Yu" w:date="2016-09-05T11:32:00Z">
          <w:pPr/>
        </w:pPrChange>
      </w:pPr>
      <w:ins w:id="747" w:author="Chun Yu" w:date="2016-09-05T11:31:00Z">
        <w:del w:id="748" w:author="Jason Zhong" w:date="2016-09-08T01:31:00Z">
          <w:r w:rsidRPr="00AB1609" w:rsidDel="00D44E29">
            <w:rPr>
              <w:highlight w:val="yellow"/>
              <w:lang w:eastAsia="zh-CN"/>
              <w:rPrChange w:id="749" w:author="Chun Yu" w:date="2016-09-05T11:32:00Z">
                <w:rPr>
                  <w:lang w:eastAsia="zh-CN"/>
                </w:rPr>
              </w:rPrChange>
            </w:rPr>
            <w:delText>Simulation</w:delText>
          </w:r>
        </w:del>
      </w:ins>
    </w:p>
    <w:p w14:paraId="1C50DBD8" w14:textId="337D1272" w:rsidR="00AB1609" w:rsidDel="00D44E29" w:rsidRDefault="00AB1609">
      <w:pPr>
        <w:rPr>
          <w:ins w:id="750" w:author="Chun Yu" w:date="2016-09-05T11:35:00Z"/>
          <w:del w:id="751" w:author="Jason Zhong" w:date="2016-09-08T01:31:00Z"/>
          <w:lang w:eastAsia="zh-CN"/>
        </w:rPr>
      </w:pPr>
    </w:p>
    <w:p w14:paraId="6F253261" w14:textId="164CB70A" w:rsidR="001001E9" w:rsidDel="00D44E29" w:rsidRDefault="00F776E9">
      <w:pPr>
        <w:pStyle w:val="1"/>
        <w:rPr>
          <w:ins w:id="752" w:author="Chun Yu" w:date="2016-09-05T11:35:00Z"/>
          <w:del w:id="753" w:author="Jason Zhong" w:date="2016-09-08T01:31:00Z"/>
          <w:lang w:eastAsia="zh-CN"/>
        </w:rPr>
        <w:pPrChange w:id="754" w:author="Chun Yu" w:date="2016-09-05T11:35:00Z">
          <w:pPr/>
        </w:pPrChange>
      </w:pPr>
      <w:ins w:id="755" w:author="Chun Yu" w:date="2016-09-05T11:35:00Z">
        <w:del w:id="756" w:author="Jason Zhong" w:date="2016-09-08T01:31:00Z">
          <w:r w:rsidDel="00D44E29">
            <w:rPr>
              <w:rFonts w:hint="eastAsia"/>
              <w:lang w:eastAsia="zh-CN"/>
            </w:rPr>
            <w:delText>The second prototype</w:delText>
          </w:r>
        </w:del>
      </w:ins>
    </w:p>
    <w:p w14:paraId="1CC7A116" w14:textId="1816C3C4" w:rsidR="00D82528" w:rsidRPr="00D82528" w:rsidDel="00D44E29" w:rsidRDefault="00D82528">
      <w:pPr>
        <w:rPr>
          <w:del w:id="757" w:author="Jason Zhong" w:date="2016-09-08T01:31:00Z"/>
          <w:lang w:eastAsia="zh-CN"/>
        </w:rPr>
      </w:pPr>
    </w:p>
    <w:p w14:paraId="5A2A10D8" w14:textId="6E8F7742" w:rsidR="00FF3141" w:rsidDel="00D44E29" w:rsidRDefault="00FF3141" w:rsidP="00FF3141">
      <w:pPr>
        <w:pStyle w:val="1"/>
        <w:rPr>
          <w:del w:id="758" w:author="Jason Zhong" w:date="2016-09-08T01:31:00Z"/>
          <w:lang w:eastAsia="zh-CN"/>
        </w:rPr>
      </w:pPr>
      <w:del w:id="759" w:author="Jason Zhong" w:date="2016-09-08T01:31:00Z">
        <w:r w:rsidDel="00D44E29">
          <w:rPr>
            <w:rFonts w:hint="eastAsia"/>
            <w:lang w:eastAsia="zh-CN"/>
          </w:rPr>
          <w:delText>User Study 2</w:delText>
        </w:r>
      </w:del>
    </w:p>
    <w:p w14:paraId="5438B7B3" w14:textId="051A0179" w:rsidR="0065035F" w:rsidRPr="0065035F" w:rsidDel="00D44E29" w:rsidRDefault="0065035F" w:rsidP="0065035F">
      <w:pPr>
        <w:rPr>
          <w:del w:id="760" w:author="Jason Zhong" w:date="2016-09-08T01:31:00Z"/>
          <w:lang w:eastAsia="zh-CN"/>
        </w:rPr>
      </w:pPr>
      <w:del w:id="761" w:author="Jason Zhong" w:date="2016-09-08T01:31:00Z">
        <w:r w:rsidDel="00D44E29">
          <w:delText xml:space="preserve">In this study, we evaluate the performance of </w:delText>
        </w:r>
        <w:r w:rsidR="00CC7933" w:rsidDel="00D44E29">
          <w:delText>ForceBoard</w:delText>
        </w:r>
        <w:r w:rsidDel="00D44E29">
          <w:delText xml:space="preserve"> in </w:delText>
        </w:r>
        <w:r w:rsidR="00BA393F" w:rsidDel="00D44E29">
          <w:delText xml:space="preserve">an </w:delText>
        </w:r>
        <w:r w:rsidDel="00D44E29">
          <w:delText xml:space="preserve">AR </w:delText>
        </w:r>
      </w:del>
      <w:del w:id="762" w:author="Jason Zhong" w:date="2016-09-04T11:26:00Z">
        <w:r>
          <w:delText>environment</w:delText>
        </w:r>
      </w:del>
      <w:del w:id="763" w:author="Jason Zhong" w:date="2016-09-08T01:31:00Z">
        <w:r w:rsidDel="00D44E29">
          <w:delText>.</w:delText>
        </w:r>
      </w:del>
    </w:p>
    <w:p w14:paraId="2005ABE5" w14:textId="7F4EC0A4" w:rsidR="00DA0652" w:rsidDel="00D44E29" w:rsidRDefault="007E08EA" w:rsidP="00F048DA">
      <w:pPr>
        <w:pStyle w:val="21"/>
        <w:rPr>
          <w:del w:id="764" w:author="Jason Zhong" w:date="2016-09-08T01:31:00Z"/>
        </w:rPr>
      </w:pPr>
      <w:del w:id="765" w:author="Jason Zhong" w:date="2016-09-08T01:31:00Z">
        <w:r w:rsidDel="00D44E29">
          <w:delText>Apparatus</w:delText>
        </w:r>
      </w:del>
    </w:p>
    <w:p w14:paraId="4845935A" w14:textId="0075473F" w:rsidR="00297EBD" w:rsidRPr="0065035F" w:rsidRDefault="0065035F" w:rsidP="0065035F">
      <w:del w:id="766" w:author="Jason Zhong" w:date="2016-09-08T01:31:00Z">
        <w:r w:rsidRPr="00B728B3" w:rsidDel="00D44E29">
          <w:delText>We used</w:delText>
        </w:r>
        <w:r w:rsidDel="00D44E29">
          <w:delText xml:space="preserve"> a</w:delText>
        </w:r>
        <w:r w:rsidRPr="00B728B3" w:rsidDel="00D44E29">
          <w:delText xml:space="preserve"> Google Glass </w:delText>
        </w:r>
        <w:r w:rsidDel="00D44E29">
          <w:delText xml:space="preserve">paired with an iPhone 6s </w:delText>
        </w:r>
        <w:r w:rsidRPr="00B728B3" w:rsidDel="00D44E29">
          <w:delText>for this experiment.</w:delText>
        </w:r>
        <w:r w:rsidDel="00D44E29">
          <w:delText xml:space="preserve"> The Google Glass is an AR display for </w:delText>
        </w:r>
        <w:r w:rsidR="00CC7933" w:rsidDel="00D44E29">
          <w:delText>ForceBoard</w:delText>
        </w:r>
        <w:r w:rsidDel="00D44E29">
          <w:delText>, with a display resolution of 640</w:delText>
        </w:r>
        <w:r w:rsidR="00C1386D" w:rsidRPr="00DA0652" w:rsidDel="00D44E29">
          <w:delText>×</w:delText>
        </w:r>
        <w:r w:rsidR="00C1386D" w:rsidDel="00D44E29">
          <w:delText>480.</w:delText>
        </w:r>
        <w:r w:rsidR="0030316B" w:rsidDel="00D44E29">
          <w:delText xml:space="preserve"> </w:delText>
        </w:r>
        <w:r w:rsidR="0030316B" w:rsidRPr="0030316B" w:rsidDel="00D44E29">
          <w:delText xml:space="preserve">The Google Glass system was XE 22 running on Android 4.4.4. </w:delText>
        </w:r>
        <w:r w:rsidR="0030316B" w:rsidDel="00D44E29">
          <w:delText>We also recorded all pressure and time data in this study.</w:delText>
        </w:r>
        <w:r w:rsidR="00ED05EE" w:rsidDel="00D44E29">
          <w:delText xml:space="preserve"> We used Wi-Fi to transmit data between the two devices. </w:delText>
        </w:r>
      </w:del>
      <w:del w:id="767" w:author="Jason Zhong" w:date="2016-09-04T01:09:00Z">
        <w:r w:rsidR="00ED05EE" w:rsidDel="00BA393F">
          <w:delText xml:space="preserve">To </w:delText>
        </w:r>
      </w:del>
      <w:del w:id="768" w:author="Jason Zhong" w:date="2016-09-04T01:07:00Z">
        <w:r w:rsidR="00ED05EE" w:rsidDel="006B6EAB">
          <w:delText>achieve optimal latency, we …</w:delText>
        </w:r>
      </w:del>
    </w:p>
    <w:p w14:paraId="23059A5F" w14:textId="33CB79A0" w:rsidR="007E08EA" w:rsidRDefault="00DA0652" w:rsidP="00A30416">
      <w:pPr>
        <w:pStyle w:val="21"/>
      </w:pPr>
      <w:r>
        <w:t>Design and procedure</w:t>
      </w:r>
    </w:p>
    <w:p w14:paraId="71F76451" w14:textId="53E489CB" w:rsidR="00B728B3" w:rsidRPr="00B728B3" w:rsidRDefault="00B728B3" w:rsidP="00B728B3">
      <w:pPr>
        <w:rPr>
          <w:lang w:eastAsia="zh-CN"/>
        </w:rPr>
      </w:pPr>
    </w:p>
    <w:p w14:paraId="1BBCD9D9" w14:textId="2B9799E3" w:rsidR="00B728B3" w:rsidRDefault="00B728B3" w:rsidP="00B728B3"/>
    <w:p w14:paraId="30705271" w14:textId="02AA6F2B" w:rsidR="00ED05EE" w:rsidRDefault="00ED05EE" w:rsidP="00A30416">
      <w:pPr>
        <w:pStyle w:val="21"/>
      </w:pPr>
      <w:r>
        <w:rPr>
          <w:rFonts w:hint="eastAsia"/>
        </w:rPr>
        <w:t>Results</w:t>
      </w:r>
    </w:p>
    <w:p w14:paraId="60178DDE" w14:textId="08EA6DE7" w:rsidR="00ED05EE" w:rsidRPr="00ED05EE" w:rsidRDefault="00ED05EE" w:rsidP="00B728B3">
      <w:pPr>
        <w:rPr>
          <w:rFonts w:ascii="MS Mincho" w:eastAsia="MS Mincho" w:hAnsi="MS Mincho" w:cs="MS Mincho"/>
        </w:rPr>
      </w:pPr>
    </w:p>
    <w:p w14:paraId="79AB66F2" w14:textId="77777777" w:rsidR="000548AE" w:rsidRDefault="000548AE">
      <w:pPr>
        <w:spacing w:after="0"/>
        <w:jc w:val="left"/>
        <w:rPr>
          <w:ins w:id="769" w:author="Jason Zhong" w:date="2016-09-04T12:47:00Z"/>
          <w:rFonts w:ascii="Arial" w:hAnsi="Arial"/>
          <w:b/>
          <w:caps/>
          <w:kern w:val="32"/>
          <w:sz w:val="18"/>
          <w:lang w:eastAsia="zh-CN"/>
        </w:rPr>
      </w:pPr>
      <w:ins w:id="770" w:author="Jason Zhong" w:date="2016-09-04T12:47:00Z">
        <w:r>
          <w:rPr>
            <w:lang w:eastAsia="zh-CN"/>
          </w:rPr>
          <w:br w:type="page"/>
        </w:r>
      </w:ins>
    </w:p>
    <w:p w14:paraId="372D5353" w14:textId="7BDD73AB" w:rsidR="00FF3141" w:rsidRDefault="00FF3141" w:rsidP="00FF3141">
      <w:pPr>
        <w:pStyle w:val="1"/>
        <w:rPr>
          <w:lang w:eastAsia="zh-CN"/>
        </w:rPr>
      </w:pPr>
      <w:r>
        <w:rPr>
          <w:rFonts w:hint="eastAsia"/>
          <w:lang w:eastAsia="zh-CN"/>
        </w:rPr>
        <w:lastRenderedPageBreak/>
        <w:t>Conclusion and future work</w:t>
      </w:r>
    </w:p>
    <w:p w14:paraId="5EE8C173" w14:textId="69767B3D" w:rsidR="00ED05EE" w:rsidRPr="00A129E1" w:rsidRDefault="00ED05EE" w:rsidP="00ED05EE">
      <w:pPr>
        <w:rPr>
          <w:rFonts w:asciiTheme="minorEastAsia" w:eastAsiaTheme="minorEastAsia" w:hAnsiTheme="minorEastAsia"/>
          <w:lang w:eastAsia="zh-CN"/>
        </w:rPr>
      </w:pPr>
      <w:proofErr w:type="spellStart"/>
      <w:r w:rsidRPr="00A129E1">
        <w:rPr>
          <w:rFonts w:asciiTheme="minorEastAsia" w:eastAsiaTheme="minorEastAsia" w:hAnsiTheme="minorEastAsia" w:cs="MS Mincho" w:hint="eastAsia"/>
        </w:rPr>
        <w:t>用</w:t>
      </w:r>
      <w:r w:rsidRPr="00A129E1">
        <w:rPr>
          <w:rFonts w:asciiTheme="minorEastAsia" w:eastAsiaTheme="minorEastAsia" w:hAnsiTheme="minorEastAsia" w:cs="宋体"/>
        </w:rPr>
        <w:t>户</w:t>
      </w:r>
      <w:proofErr w:type="spellEnd"/>
      <w:r w:rsidRPr="00A129E1">
        <w:rPr>
          <w:rFonts w:asciiTheme="minorEastAsia" w:eastAsiaTheme="minorEastAsia" w:hAnsiTheme="minorEastAsia" w:cs="宋体"/>
          <w:lang w:eastAsia="zh-CN"/>
        </w:rPr>
        <w:t>对压</w:t>
      </w:r>
      <w:r w:rsidRPr="00A129E1">
        <w:rPr>
          <w:rFonts w:asciiTheme="minorEastAsia" w:eastAsiaTheme="minorEastAsia" w:hAnsiTheme="minorEastAsia" w:cs="MS Mincho" w:hint="eastAsia"/>
          <w:lang w:eastAsia="zh-CN"/>
        </w:rPr>
        <w:t>力的控制能力</w:t>
      </w:r>
    </w:p>
    <w:p w14:paraId="049B7F2F" w14:textId="0A19BE62" w:rsidR="00ED05EE" w:rsidRDefault="00ED05EE" w:rsidP="00F048DA">
      <w:pPr>
        <w:pStyle w:val="21"/>
      </w:pPr>
      <w:r>
        <w:rPr>
          <w:rFonts w:hint="eastAsia"/>
        </w:rPr>
        <w:t>Characteristics</w:t>
      </w:r>
    </w:p>
    <w:p w14:paraId="18A969D4" w14:textId="6EF38995" w:rsidR="00ED05EE" w:rsidRPr="00A129E1" w:rsidRDefault="00ED05EE" w:rsidP="00ED05EE">
      <w:pPr>
        <w:rPr>
          <w:rFonts w:asciiTheme="minorEastAsia" w:eastAsiaTheme="minorEastAsia" w:hAnsiTheme="minorEastAsia"/>
          <w:lang w:eastAsia="zh-CN"/>
        </w:rPr>
      </w:pPr>
      <w:proofErr w:type="spellStart"/>
      <w:r w:rsidRPr="00A129E1">
        <w:rPr>
          <w:rFonts w:asciiTheme="minorEastAsia" w:eastAsiaTheme="minorEastAsia" w:hAnsiTheme="minorEastAsia" w:cs="MS Mincho"/>
        </w:rPr>
        <w:t>需要的</w:t>
      </w:r>
      <w:r w:rsidRPr="00A129E1">
        <w:rPr>
          <w:rFonts w:asciiTheme="minorEastAsia" w:eastAsiaTheme="minorEastAsia" w:hAnsiTheme="minorEastAsia" w:cs="宋体"/>
        </w:rPr>
        <w:t>输入界</w:t>
      </w:r>
      <w:r w:rsidRPr="00A129E1">
        <w:rPr>
          <w:rFonts w:asciiTheme="minorEastAsia" w:eastAsiaTheme="minorEastAsia" w:hAnsiTheme="minorEastAsia" w:cs="MS Mincho"/>
        </w:rPr>
        <w:t>面面</w:t>
      </w:r>
      <w:r w:rsidRPr="00A129E1">
        <w:rPr>
          <w:rFonts w:asciiTheme="minorEastAsia" w:eastAsiaTheme="minorEastAsia" w:hAnsiTheme="minorEastAsia" w:cs="宋体"/>
        </w:rPr>
        <w:t>积</w:t>
      </w:r>
      <w:r w:rsidRPr="00A129E1">
        <w:rPr>
          <w:rFonts w:asciiTheme="minorEastAsia" w:eastAsiaTheme="minorEastAsia" w:hAnsiTheme="minorEastAsia" w:cs="MS Mincho"/>
        </w:rPr>
        <w:t>小</w:t>
      </w:r>
      <w:proofErr w:type="spellEnd"/>
      <w:r w:rsidRPr="00A129E1">
        <w:rPr>
          <w:rFonts w:asciiTheme="minorEastAsia" w:eastAsiaTheme="minorEastAsia" w:hAnsiTheme="minorEastAsia" w:cs="MS Mincho"/>
        </w:rPr>
        <w:t>，</w:t>
      </w:r>
      <w:r w:rsidRPr="00A129E1">
        <w:rPr>
          <w:rFonts w:asciiTheme="minorEastAsia" w:eastAsiaTheme="minorEastAsia" w:hAnsiTheme="minorEastAsia" w:cs="MS Mincho"/>
          <w:lang w:eastAsia="zh-CN"/>
        </w:rPr>
        <w:t>旁人不易察</w:t>
      </w:r>
      <w:r w:rsidRPr="00A129E1">
        <w:rPr>
          <w:rFonts w:asciiTheme="minorEastAsia" w:eastAsiaTheme="minorEastAsia" w:hAnsiTheme="minorEastAsia" w:cs="宋体"/>
          <w:lang w:eastAsia="zh-CN"/>
        </w:rPr>
        <w:t>觉</w:t>
      </w:r>
    </w:p>
    <w:p w14:paraId="77ABD2BF" w14:textId="0277DFF3" w:rsidR="00ED05EE" w:rsidRDefault="00ED05EE" w:rsidP="00F048DA">
      <w:pPr>
        <w:pStyle w:val="21"/>
        <w:rPr>
          <w:lang w:eastAsia="zh-CN"/>
        </w:rPr>
      </w:pPr>
      <w:r>
        <w:rPr>
          <w:rFonts w:hint="eastAsia"/>
          <w:lang w:eastAsia="zh-CN"/>
        </w:rPr>
        <w:t>Possible applications</w:t>
      </w:r>
    </w:p>
    <w:p w14:paraId="7861E921" w14:textId="7CED23ED" w:rsidR="00ED05EE" w:rsidRPr="00A129E1" w:rsidRDefault="00ED05EE" w:rsidP="00ED05EE">
      <w:pPr>
        <w:rPr>
          <w:rFonts w:asciiTheme="minorEastAsia" w:eastAsiaTheme="minorEastAsia" w:hAnsiTheme="minorEastAsia" w:cs="MS Mincho"/>
          <w:lang w:eastAsia="zh-CN"/>
        </w:rPr>
      </w:pPr>
      <w:r w:rsidRPr="00A129E1">
        <w:rPr>
          <w:rFonts w:asciiTheme="minorEastAsia" w:eastAsiaTheme="minorEastAsia" w:hAnsiTheme="minorEastAsia"/>
          <w:lang w:eastAsia="zh-CN"/>
        </w:rPr>
        <w:t xml:space="preserve">- </w:t>
      </w:r>
      <w:r w:rsidRPr="00A129E1">
        <w:rPr>
          <w:rFonts w:asciiTheme="minorEastAsia" w:eastAsiaTheme="minorEastAsia" w:hAnsiTheme="minorEastAsia" w:cs="MS Mincho" w:hint="eastAsia"/>
          <w:lang w:eastAsia="zh-CN"/>
        </w:rPr>
        <w:t>屏幕／手潮湿</w:t>
      </w:r>
      <w:r w:rsidRPr="00A129E1">
        <w:rPr>
          <w:rFonts w:asciiTheme="minorEastAsia" w:eastAsiaTheme="minorEastAsia" w:hAnsiTheme="minorEastAsia" w:cs="宋体"/>
          <w:lang w:eastAsia="zh-CN"/>
        </w:rPr>
        <w:t>时进</w:t>
      </w:r>
      <w:r w:rsidRPr="00A129E1">
        <w:rPr>
          <w:rFonts w:asciiTheme="minorEastAsia" w:eastAsiaTheme="minorEastAsia" w:hAnsiTheme="minorEastAsia" w:cs="MS Mincho" w:hint="eastAsia"/>
          <w:lang w:eastAsia="zh-CN"/>
        </w:rPr>
        <w:t>行</w:t>
      </w:r>
      <w:r w:rsidRPr="00A129E1">
        <w:rPr>
          <w:rFonts w:asciiTheme="minorEastAsia" w:eastAsiaTheme="minorEastAsia" w:hAnsiTheme="minorEastAsia" w:cs="宋体"/>
          <w:lang w:eastAsia="zh-CN"/>
        </w:rPr>
        <w:t>输</w:t>
      </w:r>
      <w:r w:rsidRPr="00A129E1">
        <w:rPr>
          <w:rFonts w:asciiTheme="minorEastAsia" w:eastAsiaTheme="minorEastAsia" w:hAnsiTheme="minorEastAsia" w:cs="MS Mincho" w:hint="eastAsia"/>
          <w:lang w:eastAsia="zh-CN"/>
        </w:rPr>
        <w:t>入</w:t>
      </w:r>
    </w:p>
    <w:p w14:paraId="30883EBF" w14:textId="78C3A4F0" w:rsidR="00ED05EE" w:rsidRPr="00A129E1" w:rsidRDefault="00ED05EE" w:rsidP="00ED05EE">
      <w:pPr>
        <w:rPr>
          <w:rFonts w:asciiTheme="minorEastAsia" w:eastAsiaTheme="minorEastAsia" w:hAnsiTheme="minorEastAsia" w:cs="MS Mincho"/>
          <w:lang w:eastAsia="zh-CN"/>
        </w:rPr>
      </w:pPr>
      <w:r w:rsidRPr="00A129E1">
        <w:rPr>
          <w:rFonts w:asciiTheme="minorEastAsia" w:eastAsiaTheme="minorEastAsia" w:hAnsiTheme="minorEastAsia"/>
          <w:lang w:eastAsia="zh-CN"/>
        </w:rPr>
        <w:t>-</w:t>
      </w:r>
      <w:r w:rsidRPr="00A129E1">
        <w:rPr>
          <w:rFonts w:asciiTheme="minorEastAsia" w:eastAsiaTheme="minorEastAsia" w:hAnsiTheme="minorEastAsia" w:hint="eastAsia"/>
          <w:lang w:eastAsia="zh-CN"/>
        </w:rPr>
        <w:t xml:space="preserve"> </w:t>
      </w:r>
      <w:r w:rsidRPr="00A129E1">
        <w:rPr>
          <w:rFonts w:asciiTheme="minorEastAsia" w:eastAsiaTheme="minorEastAsia" w:hAnsiTheme="minorEastAsia" w:cs="MS Mincho"/>
          <w:lang w:eastAsia="zh-CN"/>
        </w:rPr>
        <w:t>手套上</w:t>
      </w:r>
      <w:r w:rsidRPr="00A129E1">
        <w:rPr>
          <w:rFonts w:asciiTheme="minorEastAsia" w:eastAsiaTheme="minorEastAsia" w:hAnsiTheme="minorEastAsia" w:cs="宋体"/>
          <w:lang w:eastAsia="zh-CN"/>
        </w:rPr>
        <w:t>单</w:t>
      </w:r>
      <w:r w:rsidRPr="00A129E1">
        <w:rPr>
          <w:rFonts w:asciiTheme="minorEastAsia" w:eastAsiaTheme="minorEastAsia" w:hAnsiTheme="minorEastAsia" w:cs="宋体" w:hint="eastAsia"/>
          <w:lang w:eastAsia="zh-CN"/>
        </w:rPr>
        <w:t>点</w:t>
      </w:r>
      <w:r w:rsidRPr="00A129E1">
        <w:rPr>
          <w:rFonts w:asciiTheme="minorEastAsia" w:eastAsiaTheme="minorEastAsia" w:hAnsiTheme="minorEastAsia" w:cs="宋体"/>
          <w:lang w:eastAsia="zh-CN"/>
        </w:rPr>
        <w:t>输</w:t>
      </w:r>
      <w:r w:rsidRPr="00A129E1">
        <w:rPr>
          <w:rFonts w:asciiTheme="minorEastAsia" w:eastAsiaTheme="minorEastAsia" w:hAnsiTheme="minorEastAsia" w:cs="MS Mincho"/>
          <w:lang w:eastAsia="zh-CN"/>
        </w:rPr>
        <w:t>入</w:t>
      </w:r>
    </w:p>
    <w:p w14:paraId="0162B34C" w14:textId="1869A723" w:rsidR="00ED05EE" w:rsidRPr="00ED05EE" w:rsidRDefault="00ED05EE" w:rsidP="00F048DA">
      <w:pPr>
        <w:pStyle w:val="21"/>
        <w:rPr>
          <w:rFonts w:eastAsia="MS Mincho"/>
          <w:lang w:eastAsia="zh-CN"/>
        </w:rPr>
      </w:pPr>
      <w:r>
        <w:rPr>
          <w:rFonts w:eastAsia="MS Mincho" w:hint="eastAsia"/>
          <w:lang w:eastAsia="zh-CN"/>
        </w:rPr>
        <w:t>Future work</w:t>
      </w:r>
    </w:p>
    <w:p w14:paraId="5970E09C" w14:textId="5C655B6A" w:rsidR="00ED05EE" w:rsidRPr="00A129E1" w:rsidRDefault="00ED05EE" w:rsidP="00ED05EE">
      <w:pPr>
        <w:rPr>
          <w:rFonts w:asciiTheme="minorEastAsia" w:eastAsiaTheme="minorEastAsia" w:hAnsiTheme="minorEastAsia" w:cs="宋体"/>
          <w:lang w:eastAsia="zh-CN"/>
        </w:rPr>
      </w:pPr>
      <w:r w:rsidRPr="00A129E1">
        <w:rPr>
          <w:rFonts w:asciiTheme="minorEastAsia" w:eastAsiaTheme="minorEastAsia" w:hAnsiTheme="minorEastAsia"/>
          <w:lang w:eastAsia="zh-CN"/>
        </w:rPr>
        <w:t xml:space="preserve">- </w:t>
      </w:r>
      <w:r w:rsidRPr="00A129E1">
        <w:rPr>
          <w:rFonts w:asciiTheme="minorEastAsia" w:eastAsiaTheme="minorEastAsia" w:hAnsiTheme="minorEastAsia" w:cs="MS Mincho"/>
          <w:lang w:eastAsia="zh-CN"/>
        </w:rPr>
        <w:t>不同用</w:t>
      </w:r>
      <w:r w:rsidRPr="00A129E1">
        <w:rPr>
          <w:rFonts w:asciiTheme="minorEastAsia" w:eastAsiaTheme="minorEastAsia" w:hAnsiTheme="minorEastAsia" w:cs="宋体"/>
          <w:lang w:eastAsia="zh-CN"/>
        </w:rPr>
        <w:t>户</w:t>
      </w:r>
      <w:r w:rsidRPr="00A129E1">
        <w:rPr>
          <w:rFonts w:asciiTheme="minorEastAsia" w:eastAsiaTheme="minorEastAsia" w:hAnsiTheme="minorEastAsia" w:cs="MS Mincho"/>
          <w:lang w:eastAsia="zh-CN"/>
        </w:rPr>
        <w:t>适</w:t>
      </w:r>
      <w:r w:rsidRPr="00A129E1">
        <w:rPr>
          <w:rFonts w:asciiTheme="minorEastAsia" w:eastAsiaTheme="minorEastAsia" w:hAnsiTheme="minorEastAsia" w:cs="宋体"/>
          <w:lang w:eastAsia="zh-CN"/>
        </w:rPr>
        <w:t>应</w:t>
      </w:r>
      <w:r w:rsidRPr="00A129E1">
        <w:rPr>
          <w:rFonts w:asciiTheme="minorEastAsia" w:eastAsiaTheme="minorEastAsia" w:hAnsiTheme="minorEastAsia" w:cs="MS Mincho"/>
          <w:lang w:eastAsia="zh-CN"/>
        </w:rPr>
        <w:t>的</w:t>
      </w:r>
      <w:r w:rsidRPr="00A129E1">
        <w:rPr>
          <w:rFonts w:asciiTheme="minorEastAsia" w:eastAsiaTheme="minorEastAsia" w:hAnsiTheme="minorEastAsia" w:cs="宋体"/>
          <w:lang w:eastAsia="zh-CN"/>
        </w:rPr>
        <w:t>压力范围</w:t>
      </w:r>
      <w:r w:rsidRPr="00A129E1">
        <w:rPr>
          <w:rFonts w:asciiTheme="minorEastAsia" w:eastAsiaTheme="minorEastAsia" w:hAnsiTheme="minorEastAsia" w:cs="宋体" w:hint="eastAsia"/>
          <w:lang w:eastAsia="zh-CN"/>
        </w:rPr>
        <w:t>不同，可以进一步研究</w:t>
      </w:r>
    </w:p>
    <w:p w14:paraId="3770E93E" w14:textId="098AE498" w:rsidR="00ED05EE" w:rsidRPr="00A129E1" w:rsidRDefault="00ED05EE" w:rsidP="00ED05EE">
      <w:pPr>
        <w:rPr>
          <w:rFonts w:asciiTheme="minorEastAsia" w:eastAsiaTheme="minorEastAsia" w:hAnsiTheme="minorEastAsia"/>
        </w:rPr>
      </w:pPr>
      <w:r w:rsidRPr="00A129E1">
        <w:rPr>
          <w:rFonts w:asciiTheme="minorEastAsia" w:eastAsiaTheme="minorEastAsia" w:hAnsiTheme="minorEastAsia" w:cs="宋体"/>
          <w:lang w:eastAsia="zh-CN"/>
        </w:rPr>
        <w:t xml:space="preserve">- </w:t>
      </w:r>
      <w:r w:rsidRPr="00A129E1">
        <w:rPr>
          <w:rFonts w:asciiTheme="minorEastAsia" w:eastAsiaTheme="minorEastAsia" w:hAnsiTheme="minorEastAsia" w:cs="宋体" w:hint="eastAsia"/>
          <w:lang w:eastAsia="zh-CN"/>
        </w:rPr>
        <w:t>不同的选词交互方式</w:t>
      </w:r>
    </w:p>
    <w:p w14:paraId="2785EDD2" w14:textId="77777777" w:rsidR="00A655C1" w:rsidRDefault="00A655C1">
      <w:pPr>
        <w:spacing w:after="0"/>
        <w:jc w:val="left"/>
        <w:rPr>
          <w:rFonts w:ascii="Arial" w:hAnsi="Arial"/>
          <w:b/>
          <w:caps/>
          <w:kern w:val="32"/>
          <w:sz w:val="18"/>
        </w:rPr>
      </w:pPr>
      <w:r>
        <w:br w:type="page"/>
      </w:r>
    </w:p>
    <w:p w14:paraId="016150A6" w14:textId="2F755511" w:rsidR="006B3F1F" w:rsidDel="00BF2D04" w:rsidRDefault="006B3F1F" w:rsidP="009D0E6F">
      <w:pPr>
        <w:pStyle w:val="1"/>
        <w:spacing w:before="0"/>
        <w:rPr>
          <w:del w:id="771" w:author="Chun Yu" w:date="2016-09-11T17:36:00Z"/>
        </w:rPr>
      </w:pPr>
      <w:del w:id="772" w:author="Chun Yu" w:date="2016-09-11T17:36:00Z">
        <w:r w:rsidDel="00BF2D04">
          <w:lastRenderedPageBreak/>
          <w:delText>PAGE SIZE and columns</w:delText>
        </w:r>
      </w:del>
    </w:p>
    <w:p w14:paraId="0D5FB2EB" w14:textId="6BAF2CBA" w:rsidR="006B3F1F" w:rsidRPr="00A56217" w:rsidDel="00BF2D04" w:rsidRDefault="006127F1">
      <w:pPr>
        <w:rPr>
          <w:del w:id="773" w:author="Chun Yu" w:date="2016-09-11T17:36:00Z"/>
        </w:rPr>
      </w:pPr>
      <w:del w:id="774" w:author="Chun Yu" w:date="2016-09-11T17:36:00Z">
        <w:r w:rsidRPr="00A56217" w:rsidDel="00BF2D04">
          <w:delText>On each page your material</w:delText>
        </w:r>
        <w:r w:rsidR="006B3F1F" w:rsidRPr="00A56217" w:rsidDel="00BF2D04">
          <w:delText xml:space="preserve"> should fit within a rectang</w:delText>
        </w:r>
        <w:r w:rsidR="005D4A32" w:rsidRPr="00A56217" w:rsidDel="00BF2D04">
          <w:delText xml:space="preserve">le of </w:delText>
        </w:r>
        <w:r w:rsidR="00F70FB2" w:rsidDel="00BF2D04">
          <w:delText xml:space="preserve">7 x 9.25 in </w:delText>
        </w:r>
        <w:r w:rsidR="005D4A32" w:rsidRPr="00A56217" w:rsidDel="00BF2D04">
          <w:delText>(</w:delText>
        </w:r>
        <w:r w:rsidR="00F70FB2" w:rsidRPr="00A56217" w:rsidDel="00BF2D04">
          <w:delText>18 x 23.5 cm</w:delText>
        </w:r>
        <w:r w:rsidR="006B3F1F" w:rsidRPr="00A56217" w:rsidDel="00BF2D04">
          <w:delText>), centered on a US letter page</w:delText>
        </w:r>
        <w:r w:rsidR="00E833F8" w:rsidRPr="00A56217" w:rsidDel="00BF2D04">
          <w:delText xml:space="preserve"> (8.5x11 </w:delText>
        </w:r>
        <w:r w:rsidRPr="00A56217" w:rsidDel="00BF2D04">
          <w:delText>in)</w:delText>
        </w:r>
        <w:r w:rsidR="006B3F1F" w:rsidRPr="00A56217" w:rsidDel="00BF2D04">
          <w:delText xml:space="preserve">, beginning </w:delText>
        </w:r>
        <w:r w:rsidR="002D41E8" w:rsidDel="00BF2D04">
          <w:delText>0.75 in</w:delText>
        </w:r>
        <w:r w:rsidR="006B3F1F" w:rsidRPr="00A56217" w:rsidDel="00BF2D04">
          <w:delText xml:space="preserve"> </w:delText>
        </w:r>
        <w:r w:rsidR="002D41E8" w:rsidDel="00BF2D04">
          <w:delText>(</w:delText>
        </w:r>
        <w:r w:rsidR="002D41E8" w:rsidRPr="00A56217" w:rsidDel="00BF2D04">
          <w:delText>1.9 cm</w:delText>
        </w:r>
        <w:r w:rsidR="006B3F1F" w:rsidRPr="00A56217" w:rsidDel="00BF2D04">
          <w:delText xml:space="preserve">) from the top of the page, with a </w:delText>
        </w:r>
        <w:r w:rsidR="002D41E8" w:rsidDel="00BF2D04">
          <w:delText xml:space="preserve">0.33 in </w:delText>
        </w:r>
        <w:r w:rsidR="006B3F1F" w:rsidRPr="00A56217" w:rsidDel="00BF2D04">
          <w:delText>(</w:delText>
        </w:r>
        <w:r w:rsidR="002D41E8" w:rsidDel="00BF2D04">
          <w:delText>0</w:delText>
        </w:r>
        <w:r w:rsidR="002D41E8" w:rsidRPr="00A56217" w:rsidDel="00BF2D04">
          <w:delText>.85 cm</w:delText>
        </w:r>
        <w:r w:rsidR="006B3F1F" w:rsidRPr="00A56217" w:rsidDel="00BF2D04">
          <w:delText>) space betwe</w:delText>
        </w:r>
        <w:r w:rsidR="005D4A32" w:rsidRPr="00A56217" w:rsidDel="00BF2D04">
          <w:delText xml:space="preserve">en two </w:delText>
        </w:r>
        <w:r w:rsidR="002D41E8" w:rsidDel="00BF2D04">
          <w:delText xml:space="preserve">3.3 in </w:delText>
        </w:r>
        <w:r w:rsidR="005D4A32" w:rsidRPr="00A56217" w:rsidDel="00BF2D04">
          <w:delText>(</w:delText>
        </w:r>
        <w:r w:rsidR="002D41E8" w:rsidRPr="00A56217" w:rsidDel="00BF2D04">
          <w:delText>8.4 cm</w:delText>
        </w:r>
        <w:r w:rsidRPr="00A56217" w:rsidDel="00BF2D04">
          <w:delText>) columns</w:delText>
        </w:r>
        <w:r w:rsidR="00AA7718" w:rsidRPr="00A56217" w:rsidDel="00BF2D04">
          <w:delText xml:space="preserve">. </w:delText>
        </w:r>
        <w:r w:rsidR="006B3F1F" w:rsidRPr="00A56217" w:rsidDel="00BF2D04">
          <w:delText xml:space="preserve">Right margins should be justified, not ragged. </w:delText>
        </w:r>
        <w:r w:rsidRPr="00A56217" w:rsidDel="00BF2D04">
          <w:delText xml:space="preserve">Please be sure your document and </w:delText>
        </w:r>
        <w:r w:rsidR="00396BBA" w:rsidRPr="00A56217" w:rsidDel="00BF2D04">
          <w:delText xml:space="preserve">PDF </w:delText>
        </w:r>
        <w:r w:rsidRPr="00A56217" w:rsidDel="00BF2D04">
          <w:delText>are US letter and not A4.</w:delText>
        </w:r>
      </w:del>
    </w:p>
    <w:p w14:paraId="2B5FA735" w14:textId="394664C0" w:rsidR="006B3F1F" w:rsidDel="00BF2D04" w:rsidRDefault="006B3F1F">
      <w:pPr>
        <w:pStyle w:val="1"/>
        <w:rPr>
          <w:del w:id="775" w:author="Chun Yu" w:date="2016-09-11T17:36:00Z"/>
        </w:rPr>
      </w:pPr>
      <w:del w:id="776" w:author="Chun Yu" w:date="2016-09-11T17:36:00Z">
        <w:r w:rsidDel="00BF2D04">
          <w:delText>TYPESET TEXT</w:delText>
        </w:r>
      </w:del>
    </w:p>
    <w:p w14:paraId="0F9E6653" w14:textId="210BB756" w:rsidR="006B3F1F" w:rsidDel="00BF2D04" w:rsidRDefault="005A2C27">
      <w:pPr>
        <w:rPr>
          <w:del w:id="777" w:author="Chun Yu" w:date="2016-09-11T17:36:00Z"/>
        </w:rPr>
      </w:pPr>
      <w:del w:id="778" w:author="Chun Yu" w:date="2016-09-11T17:36:00Z">
        <w:r w:rsidDel="00BF2D04">
          <w:delText xml:space="preserve">The styles contained in this document have been modified from the default styles to reflect ACM formatting conventions. For example, content paragraphs </w:delText>
        </w:r>
        <w:r w:rsidR="00A7286E" w:rsidDel="00BF2D04">
          <w:delText xml:space="preserve">like this one </w:delText>
        </w:r>
        <w:r w:rsidDel="00BF2D04">
          <w:delText xml:space="preserve">are formatted using the </w:delText>
        </w:r>
        <w:r w:rsidRPr="005A2C27" w:rsidDel="00BF2D04">
          <w:rPr>
            <w:rStyle w:val="StyleDescriptionChar"/>
          </w:rPr>
          <w:delText>Normal</w:delText>
        </w:r>
        <w:r w:rsidDel="00BF2D04">
          <w:delText xml:space="preserve"> style.</w:delText>
        </w:r>
      </w:del>
    </w:p>
    <w:p w14:paraId="4AC8339D" w14:textId="64136E56" w:rsidR="006B3F1F" w:rsidDel="00BF2D04" w:rsidRDefault="006B3F1F">
      <w:pPr>
        <w:pStyle w:val="21"/>
        <w:rPr>
          <w:del w:id="779" w:author="Chun Yu" w:date="2016-09-11T17:36:00Z"/>
        </w:rPr>
      </w:pPr>
      <w:del w:id="780" w:author="Chun Yu" w:date="2016-09-11T17:36:00Z">
        <w:r w:rsidDel="00BF2D04">
          <w:delText>Title and Authors</w:delText>
        </w:r>
      </w:del>
    </w:p>
    <w:p w14:paraId="7D70EBBB" w14:textId="7A95E27C" w:rsidR="006B3F1F" w:rsidDel="00BF2D04" w:rsidRDefault="006B3F1F">
      <w:pPr>
        <w:rPr>
          <w:del w:id="781" w:author="Chun Yu" w:date="2016-09-11T17:36:00Z"/>
        </w:rPr>
      </w:pPr>
      <w:del w:id="782" w:author="Chun Yu" w:date="2016-09-11T17:36:00Z">
        <w:r w:rsidDel="00BF2D04">
          <w:delText>Your paper’s title, authors</w:delText>
        </w:r>
        <w:r w:rsidR="005D4A32" w:rsidDel="00BF2D04">
          <w:delText>,</w:delText>
        </w:r>
        <w:r w:rsidDel="00BF2D04">
          <w:delText xml:space="preserve"> and affiliations should run across the full width of the page i</w:delText>
        </w:r>
        <w:r w:rsidR="005D4A32" w:rsidDel="00BF2D04">
          <w:delText xml:space="preserve">n a single column </w:delText>
        </w:r>
        <w:r w:rsidR="00272DB6" w:rsidDel="00BF2D04">
          <w:delText xml:space="preserve">7 in </w:delText>
        </w:r>
        <w:r w:rsidR="005D4A32" w:rsidDel="00BF2D04">
          <w:delText>(</w:delText>
        </w:r>
        <w:r w:rsidR="00272DB6" w:rsidDel="00BF2D04">
          <w:delText>1</w:delText>
        </w:r>
        <w:r w:rsidR="005D4A32" w:rsidDel="00BF2D04">
          <w:delText>7</w:delText>
        </w:r>
        <w:r w:rsidR="00272DB6" w:rsidDel="00BF2D04">
          <w:delText>.8 cm</w:delText>
        </w:r>
        <w:r w:rsidDel="00BF2D04">
          <w:delText>) wide</w:delText>
        </w:r>
        <w:r w:rsidR="00AA7718" w:rsidDel="00BF2D04">
          <w:delText xml:space="preserve">. </w:delText>
        </w:r>
        <w:r w:rsidDel="00BF2D04">
          <w:delText xml:space="preserve">The title should be in </w:delText>
        </w:r>
        <w:r w:rsidR="006A0290" w:rsidDel="00BF2D04">
          <w:delText xml:space="preserve">Helvetica or </w:delText>
        </w:r>
        <w:r w:rsidR="00D3324C" w:rsidDel="00BF2D04">
          <w:delText>Arial</w:delText>
        </w:r>
        <w:r w:rsidDel="00BF2D04">
          <w:delText xml:space="preserve"> 18-point bold</w:delText>
        </w:r>
        <w:r w:rsidR="005A2C27" w:rsidDel="00BF2D04">
          <w:delText xml:space="preserve"> (the </w:delText>
        </w:r>
        <w:r w:rsidR="005A2C27" w:rsidRPr="00A7286E" w:rsidDel="00BF2D04">
          <w:rPr>
            <w:rStyle w:val="StyleDescriptionChar"/>
          </w:rPr>
          <w:delText>Title</w:delText>
        </w:r>
        <w:r w:rsidR="005A2C27" w:rsidDel="00BF2D04">
          <w:delText xml:space="preserve"> style in this document)</w:delText>
        </w:r>
        <w:r w:rsidR="00AA7718" w:rsidDel="00BF2D04">
          <w:delText xml:space="preserve">. </w:delText>
        </w:r>
        <w:r w:rsidDel="00BF2D04">
          <w:delText xml:space="preserve">Authors’ names should be in Times </w:delText>
        </w:r>
        <w:r w:rsidR="00D3324C" w:rsidDel="00BF2D04">
          <w:delText xml:space="preserve">New </w:delText>
        </w:r>
        <w:r w:rsidDel="00BF2D04">
          <w:delText>Roman</w:delText>
        </w:r>
        <w:r w:rsidR="00251B3D" w:rsidDel="00BF2D04">
          <w:delText xml:space="preserve"> or Times Roman</w:delText>
        </w:r>
        <w:r w:rsidDel="00BF2D04">
          <w:delText xml:space="preserve"> 12-point bold</w:delText>
        </w:r>
        <w:r w:rsidR="00A7286E" w:rsidDel="00BF2D04">
          <w:delText xml:space="preserve"> (</w:delText>
        </w:r>
        <w:r w:rsidR="00A7286E" w:rsidRPr="00A7286E" w:rsidDel="00BF2D04">
          <w:rPr>
            <w:rStyle w:val="StyleDescriptionChar"/>
          </w:rPr>
          <w:delText>Author Name</w:delText>
        </w:r>
        <w:r w:rsidR="00A7286E" w:rsidDel="00BF2D04">
          <w:delText xml:space="preserve"> style)</w:delText>
        </w:r>
        <w:r w:rsidDel="00BF2D04">
          <w:delText xml:space="preserve">, and affiliations in </w:delText>
        </w:r>
        <w:r w:rsidR="00251B3D" w:rsidDel="00BF2D04">
          <w:delText xml:space="preserve">the font as </w:delText>
        </w:r>
        <w:r w:rsidDel="00BF2D04">
          <w:delText>12-point</w:delText>
        </w:r>
        <w:r w:rsidR="00072B3A" w:rsidDel="00BF2D04">
          <w:delText xml:space="preserve"> </w:delText>
        </w:r>
        <w:r w:rsidR="00251B3D" w:rsidDel="00BF2D04">
          <w:delText xml:space="preserve">regular </w:delText>
        </w:r>
        <w:r w:rsidR="00A7286E" w:rsidDel="00BF2D04">
          <w:delText>(</w:delText>
        </w:r>
        <w:r w:rsidR="00A7286E" w:rsidRPr="00A7286E" w:rsidDel="00BF2D04">
          <w:rPr>
            <w:rStyle w:val="StyleDescriptionChar"/>
          </w:rPr>
          <w:delText>Author Affiliation</w:delText>
        </w:r>
        <w:r w:rsidR="00A7286E" w:rsidDel="00BF2D04">
          <w:delText xml:space="preserve"> style)</w:delText>
        </w:r>
        <w:r w:rsidR="00D3324C" w:rsidDel="00BF2D04">
          <w:delText>.</w:delText>
        </w:r>
      </w:del>
    </w:p>
    <w:p w14:paraId="7010576C" w14:textId="5953CD6F" w:rsidR="006B3F1F" w:rsidDel="00BF2D04" w:rsidRDefault="006B3F1F">
      <w:pPr>
        <w:rPr>
          <w:del w:id="783" w:author="Chun Yu" w:date="2016-09-11T17:36:00Z"/>
        </w:rPr>
      </w:pPr>
      <w:del w:id="784" w:author="Chun Yu" w:date="2016-09-11T17:36:00Z">
        <w:r w:rsidDel="00BF2D04">
          <w:delText>To position names and addresses, use a single-row table with invisible borders, as in this document</w:delText>
        </w:r>
        <w:r w:rsidR="00AA7718" w:rsidDel="00BF2D04">
          <w:delText xml:space="preserve">. </w:delText>
        </w:r>
        <w:r w:rsidDel="00BF2D04">
          <w:delTex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delText>
        </w:r>
        <w:r w:rsidR="00D3324C" w:rsidDel="00BF2D04">
          <w:delText>oin</w:delText>
        </w:r>
        <w:r w:rsidDel="00BF2D04">
          <w:delText>t line of white space below the last line of affiliations</w:delText>
        </w:r>
        <w:r w:rsidR="00AA7718" w:rsidDel="00BF2D04">
          <w:delText xml:space="preserve">. </w:delText>
        </w:r>
      </w:del>
    </w:p>
    <w:p w14:paraId="3DF6B90E" w14:textId="7EEF447F" w:rsidR="005C632C" w:rsidRPr="005C632C" w:rsidDel="00BF2D04" w:rsidRDefault="005C632C" w:rsidP="005C632C">
      <w:pPr>
        <w:spacing w:before="120" w:after="0"/>
        <w:rPr>
          <w:del w:id="785" w:author="Chun Yu" w:date="2016-09-11T17:36:00Z"/>
          <w:rFonts w:ascii="Arial" w:hAnsi="Arial" w:cs="Arial"/>
          <w:b/>
          <w:sz w:val="18"/>
          <w:szCs w:val="18"/>
        </w:rPr>
      </w:pPr>
      <w:del w:id="786" w:author="Chun Yu" w:date="2016-09-11T17:36:00Z">
        <w:r w:rsidRPr="005C632C" w:rsidDel="00BF2D04">
          <w:rPr>
            <w:rFonts w:ascii="Arial" w:hAnsi="Arial" w:cs="Arial"/>
            <w:b/>
            <w:sz w:val="18"/>
            <w:szCs w:val="18"/>
          </w:rPr>
          <w:delText xml:space="preserve">Adding </w:delText>
        </w:r>
        <w:r w:rsidR="00396BBA" w:rsidDel="00BF2D04">
          <w:rPr>
            <w:rFonts w:ascii="Arial" w:hAnsi="Arial" w:cs="Arial"/>
            <w:b/>
            <w:sz w:val="18"/>
            <w:szCs w:val="18"/>
          </w:rPr>
          <w:delText>and</w:delText>
        </w:r>
        <w:r w:rsidRPr="005C632C" w:rsidDel="00BF2D04">
          <w:rPr>
            <w:rFonts w:ascii="Arial" w:hAnsi="Arial" w:cs="Arial"/>
            <w:b/>
            <w:sz w:val="18"/>
            <w:szCs w:val="18"/>
          </w:rPr>
          <w:delText xml:space="preserve"> Removing Author Fields Above</w:delText>
        </w:r>
      </w:del>
    </w:p>
    <w:p w14:paraId="3D261A70" w14:textId="6C0F899E" w:rsidR="007031CC" w:rsidDel="00BF2D04" w:rsidRDefault="007031CC">
      <w:pPr>
        <w:rPr>
          <w:del w:id="787" w:author="Chun Yu" w:date="2016-09-11T17:36:00Z"/>
        </w:rPr>
      </w:pPr>
      <w:del w:id="788" w:author="Chun Yu" w:date="2016-09-11T17:36:00Z">
        <w:r w:rsidRPr="007031CC" w:rsidDel="00BF2D04">
          <w:delText xml:space="preserve">If you need a </w:delText>
        </w:r>
        <w:r w:rsidR="009863CF" w:rsidDel="00BF2D04">
          <w:delText>4</w:delText>
        </w:r>
        <w:r w:rsidR="009863CF" w:rsidRPr="00443E9F" w:rsidDel="00BF2D04">
          <w:rPr>
            <w:vertAlign w:val="superscript"/>
          </w:rPr>
          <w:delText>th</w:delText>
        </w:r>
        <w:r w:rsidRPr="007031CC" w:rsidDel="00BF2D04">
          <w:delText xml:space="preserve"> block for </w:delText>
        </w:r>
        <w:r w:rsidR="000E4445" w:rsidDel="00BF2D04">
          <w:delText>an additional author</w:delText>
        </w:r>
        <w:r w:rsidRPr="007031CC" w:rsidDel="00BF2D04">
          <w:delText xml:space="preserve"> with </w:delText>
        </w:r>
        <w:r w:rsidR="000E4445" w:rsidDel="00BF2D04">
          <w:delText>a different affiliation</w:delText>
        </w:r>
        <w:r w:rsidR="00D3324C" w:rsidDel="00BF2D04">
          <w:delText>,</w:delText>
        </w:r>
        <w:r w:rsidRPr="007031CC" w:rsidDel="00BF2D04">
          <w:delText xml:space="preserve"> </w:delText>
        </w:r>
        <w:r w:rsidR="00D3324C" w:rsidDel="00BF2D04">
          <w:delText>click on the table, click “layout” under “table tools”, and click “insert left” or “insert right”.</w:delText>
        </w:r>
        <w:r w:rsidR="005C0FDD" w:rsidDel="00BF2D04">
          <w:delText xml:space="preserve"> </w:delText>
        </w:r>
        <w:r w:rsidRPr="007031CC" w:rsidDel="00BF2D04">
          <w:delText xml:space="preserve">Then </w:delText>
        </w:r>
        <w:r w:rsidR="00443E9F" w:rsidDel="00BF2D04">
          <w:delText>right-</w:delText>
        </w:r>
        <w:r w:rsidRPr="007031CC" w:rsidDel="00BF2D04">
          <w:delText>click</w:delText>
        </w:r>
        <w:r w:rsidR="00443E9F" w:rsidDel="00BF2D04">
          <w:delText xml:space="preserve"> anywhere on the table</w:delText>
        </w:r>
        <w:r w:rsidRPr="007031CC" w:rsidDel="00BF2D04">
          <w:delText xml:space="preserve">, </w:delText>
        </w:r>
        <w:r w:rsidR="00443E9F" w:rsidDel="00BF2D04">
          <w:delText xml:space="preserve">click </w:delText>
        </w:r>
        <w:r w:rsidRPr="007031CC" w:rsidDel="00BF2D04">
          <w:delText>“Table Properties”</w:delText>
        </w:r>
        <w:r w:rsidR="00443E9F" w:rsidDel="00BF2D04">
          <w:delText>,</w:delText>
        </w:r>
        <w:r w:rsidRPr="007031CC" w:rsidDel="00BF2D04">
          <w:delText xml:space="preserve"> and within the </w:delText>
        </w:r>
        <w:r w:rsidR="00443E9F" w:rsidDel="00BF2D04">
          <w:delText>“</w:delText>
        </w:r>
        <w:r w:rsidRPr="007031CC" w:rsidDel="00BF2D04">
          <w:delText>Table</w:delText>
        </w:r>
        <w:r w:rsidR="00443E9F" w:rsidDel="00BF2D04">
          <w:delText>”</w:delText>
        </w:r>
        <w:r w:rsidRPr="007031CC" w:rsidDel="00BF2D04">
          <w:delText xml:space="preserve"> </w:delText>
        </w:r>
        <w:r w:rsidR="00443E9F" w:rsidDel="00BF2D04">
          <w:delText>t</w:delText>
        </w:r>
        <w:r w:rsidRPr="007031CC" w:rsidDel="00BF2D04">
          <w:delText xml:space="preserve">ab, click the tab box for “Preferred Width” </w:delText>
        </w:r>
        <w:r w:rsidR="00443E9F" w:rsidDel="00BF2D04">
          <w:delText xml:space="preserve">and </w:delText>
        </w:r>
        <w:r w:rsidRPr="007031CC" w:rsidDel="00BF2D04">
          <w:delText xml:space="preserve">enter </w:delText>
        </w:r>
        <w:r w:rsidR="00443E9F" w:rsidDel="00BF2D04">
          <w:delText>“</w:delText>
        </w:r>
        <w:r w:rsidRPr="007031CC" w:rsidDel="00BF2D04">
          <w:delText>7</w:delText>
        </w:r>
        <w:r w:rsidR="00272DB6" w:rsidDel="00BF2D04">
          <w:delText>”.</w:delText>
        </w:r>
      </w:del>
    </w:p>
    <w:p w14:paraId="79D1180C" w14:textId="336786E8" w:rsidR="006619D3" w:rsidRPr="007031CC" w:rsidDel="00BF2D04" w:rsidRDefault="006619D3">
      <w:pPr>
        <w:rPr>
          <w:del w:id="789" w:author="Chun Yu" w:date="2016-09-11T17:36:00Z"/>
        </w:rPr>
      </w:pPr>
      <w:del w:id="790" w:author="Chun Yu" w:date="2016-09-11T17:36:00Z">
        <w:r w:rsidRPr="007031CC" w:rsidDel="00BF2D04">
          <w:delText xml:space="preserve">If you need </w:delText>
        </w:r>
        <w:r w:rsidDel="00BF2D04">
          <w:delText>author blocks for only 1 or 2 authors</w:delText>
        </w:r>
        <w:r w:rsidR="005C0FDD" w:rsidDel="00BF2D04">
          <w:delText xml:space="preserve">, you should </w:delText>
        </w:r>
        <w:r w:rsidR="00443E9F" w:rsidDel="00BF2D04">
          <w:delText xml:space="preserve">remove one </w:delText>
        </w:r>
        <w:r w:rsidR="005C0FDD" w:rsidDel="00BF2D04">
          <w:delText>column from the table. R</w:delText>
        </w:r>
        <w:r w:rsidR="00443E9F" w:rsidDel="00BF2D04">
          <w:delText>ight-c</w:delText>
        </w:r>
        <w:r w:rsidDel="00BF2D04">
          <w:delText xml:space="preserve">lick in the unwanted cell, </w:delText>
        </w:r>
        <w:r w:rsidR="00443E9F" w:rsidDel="00BF2D04">
          <w:delText>click “Delete Cell</w:delText>
        </w:r>
        <w:r w:rsidDel="00BF2D04">
          <w:delText>”</w:delText>
        </w:r>
        <w:r w:rsidR="00443E9F" w:rsidDel="00BF2D04">
          <w:delText>,</w:delText>
        </w:r>
        <w:r w:rsidDel="00BF2D04">
          <w:delText xml:space="preserve"> </w:delText>
        </w:r>
        <w:r w:rsidR="00992D8D" w:rsidDel="00BF2D04">
          <w:delText xml:space="preserve">click </w:delText>
        </w:r>
        <w:r w:rsidR="00443E9F" w:rsidDel="00BF2D04">
          <w:delText>“Delete entire column</w:delText>
        </w:r>
        <w:r w:rsidR="005E3A00" w:rsidDel="00BF2D04">
          <w:delText>”</w:delText>
        </w:r>
        <w:r w:rsidR="00443E9F" w:rsidDel="00BF2D04">
          <w:delText>,</w:delText>
        </w:r>
        <w:r w:rsidR="005E3A00" w:rsidDel="00BF2D04">
          <w:delText xml:space="preserve"> then click </w:delText>
        </w:r>
        <w:r w:rsidR="00443E9F" w:rsidDel="00BF2D04">
          <w:delText>“</w:delText>
        </w:r>
        <w:r w:rsidR="005E3A00" w:rsidDel="00BF2D04">
          <w:delText>OK</w:delText>
        </w:r>
        <w:r w:rsidR="00443E9F" w:rsidDel="00BF2D04">
          <w:delText>”</w:delText>
        </w:r>
        <w:r w:rsidR="005E3A00" w:rsidDel="00BF2D04">
          <w:delText>. Repeat if necessary</w:delText>
        </w:r>
        <w:r w:rsidDel="00BF2D04">
          <w:delText>.</w:delText>
        </w:r>
      </w:del>
    </w:p>
    <w:p w14:paraId="65946AA2" w14:textId="514D0FD4" w:rsidR="006B3F1F" w:rsidDel="00BF2D04" w:rsidRDefault="006B3F1F">
      <w:pPr>
        <w:pStyle w:val="21"/>
        <w:rPr>
          <w:del w:id="791" w:author="Chun Yu" w:date="2016-09-11T17:36:00Z"/>
        </w:rPr>
      </w:pPr>
      <w:del w:id="792" w:author="Chun Yu" w:date="2016-09-11T17:36:00Z">
        <w:r w:rsidDel="00BF2D04">
          <w:delText>Abstract and Keywords</w:delText>
        </w:r>
      </w:del>
    </w:p>
    <w:p w14:paraId="09CBC6CF" w14:textId="3F0348B3" w:rsidR="006B3F1F" w:rsidDel="00BF2D04" w:rsidRDefault="006B3F1F">
      <w:pPr>
        <w:rPr>
          <w:del w:id="793" w:author="Chun Yu" w:date="2016-09-11T17:36:00Z"/>
          <w:color w:val="000000"/>
        </w:rPr>
      </w:pPr>
      <w:del w:id="794" w:author="Chun Yu" w:date="2016-09-11T17:36:00Z">
        <w:r w:rsidDel="00BF2D04">
          <w:delText>Every submission should begin with an abstract of about 150 words, followed by a set of keywords. The abstract and keywords should be placed in the left column of the first page under the left half of the title. The abstract should be a concise statement of the problem, approach</w:delText>
        </w:r>
        <w:r w:rsidR="005C0FDD" w:rsidDel="00BF2D04">
          <w:delText>,</w:delText>
        </w:r>
        <w:r w:rsidDel="00BF2D04">
          <w:delText xml:space="preserve"> and conclusions of the work described</w:delText>
        </w:r>
        <w:r w:rsidR="00AA7718" w:rsidDel="00BF2D04">
          <w:delText xml:space="preserve">. </w:delText>
        </w:r>
        <w:r w:rsidDel="00BF2D04">
          <w:rPr>
            <w:color w:val="000000"/>
          </w:rPr>
          <w:delText>It should clearly state the paper</w:delText>
        </w:r>
        <w:r w:rsidR="005C0FDD" w:rsidDel="00BF2D04">
          <w:rPr>
            <w:color w:val="000000"/>
          </w:rPr>
          <w:delText>’</w:delText>
        </w:r>
        <w:r w:rsidDel="00BF2D04">
          <w:rPr>
            <w:color w:val="000000"/>
          </w:rPr>
          <w:delText>s contribution to the field of HCI.</w:delText>
        </w:r>
      </w:del>
    </w:p>
    <w:p w14:paraId="55765625" w14:textId="793181F3" w:rsidR="006B3F1F" w:rsidDel="00BF2D04" w:rsidRDefault="006B3F1F">
      <w:pPr>
        <w:pStyle w:val="21"/>
        <w:rPr>
          <w:del w:id="795" w:author="Chun Yu" w:date="2016-09-11T17:36:00Z"/>
        </w:rPr>
      </w:pPr>
      <w:del w:id="796" w:author="Chun Yu" w:date="2016-09-11T17:36:00Z">
        <w:r w:rsidDel="00BF2D04">
          <w:delText>Normal or Body Text</w:delText>
        </w:r>
      </w:del>
    </w:p>
    <w:p w14:paraId="37D3B2CB" w14:textId="2DF7A687" w:rsidR="006B3F1F" w:rsidDel="00BF2D04" w:rsidRDefault="006B3F1F">
      <w:pPr>
        <w:rPr>
          <w:del w:id="797" w:author="Chun Yu" w:date="2016-09-11T17:36:00Z"/>
        </w:rPr>
      </w:pPr>
      <w:del w:id="798" w:author="Chun Yu" w:date="2016-09-11T17:36:00Z">
        <w:r w:rsidDel="00BF2D04">
          <w:delText xml:space="preserve">Please use 10-point </w:delText>
        </w:r>
        <w:r w:rsidR="001E5C50" w:rsidDel="00BF2D04">
          <w:delText xml:space="preserve">Times New Roman </w:delText>
        </w:r>
        <w:r w:rsidR="007E587A" w:rsidDel="00BF2D04">
          <w:delText xml:space="preserve">or Times Roman </w:delText>
        </w:r>
        <w:r w:rsidDel="00BF2D04">
          <w:delText xml:space="preserve">font </w:delText>
        </w:r>
        <w:r w:rsidR="00A7286E" w:rsidDel="00BF2D04">
          <w:delText xml:space="preserve">(the </w:delText>
        </w:r>
        <w:r w:rsidR="00A7286E" w:rsidRPr="00A7286E" w:rsidDel="00BF2D04">
          <w:rPr>
            <w:rStyle w:val="StyleDescriptionChar"/>
          </w:rPr>
          <w:delText>Normal</w:delText>
        </w:r>
        <w:r w:rsidR="00A7286E" w:rsidDel="00BF2D04">
          <w:delText xml:space="preserve"> style) </w:delText>
        </w:r>
        <w:r w:rsidDel="00BF2D04">
          <w:delText xml:space="preserve">or, if this is unavailable, another proportional font with serifs, as close as possible in appearance to Times </w:delText>
        </w:r>
        <w:r w:rsidR="005C0FDD" w:rsidDel="00BF2D04">
          <w:delText xml:space="preserve">New </w:delText>
        </w:r>
        <w:r w:rsidDel="00BF2D04">
          <w:delText xml:space="preserve">Roman 10-point. </w:delText>
        </w:r>
        <w:r w:rsidR="005C0FDD" w:rsidDel="00BF2D04">
          <w:delText xml:space="preserve">Other than </w:delText>
        </w:r>
        <w:r w:rsidR="002E55B4" w:rsidDel="00BF2D04">
          <w:delText xml:space="preserve">Helvetica or </w:delText>
        </w:r>
        <w:r w:rsidR="005C0FDD" w:rsidDel="00BF2D04">
          <w:delText>Arial headings, p</w:delText>
        </w:r>
        <w:r w:rsidDel="00BF2D04">
          <w:delText>lease use sans-serif or non-proportional fonts only for special purposes, such as source code text.</w:delText>
        </w:r>
      </w:del>
    </w:p>
    <w:p w14:paraId="4F7ED80F" w14:textId="25CB6E0B" w:rsidR="006B3F1F" w:rsidDel="00BF2D04" w:rsidRDefault="006B3F1F">
      <w:pPr>
        <w:pStyle w:val="21"/>
        <w:rPr>
          <w:del w:id="799" w:author="Chun Yu" w:date="2016-09-11T17:36:00Z"/>
        </w:rPr>
      </w:pPr>
      <w:del w:id="800" w:author="Chun Yu" w:date="2016-09-11T17:36:00Z">
        <w:r w:rsidDel="00BF2D04">
          <w:delText>First Page Copyright Notice</w:delText>
        </w:r>
      </w:del>
    </w:p>
    <w:p w14:paraId="0D12870F" w14:textId="13A93DB0" w:rsidR="008C41ED" w:rsidDel="00BF2D04" w:rsidRDefault="003500C6" w:rsidP="008C41ED">
      <w:pPr>
        <w:spacing w:after="0"/>
        <w:rPr>
          <w:del w:id="801" w:author="Chun Yu" w:date="2016-09-11T17:36:00Z"/>
          <w:color w:val="000000"/>
        </w:rPr>
      </w:pPr>
      <w:del w:id="802" w:author="Chun Yu" w:date="2016-09-11T17:36:00Z">
        <w:r w:rsidDel="00BF2D04">
          <w:rPr>
            <w:color w:val="000000"/>
          </w:rPr>
          <w:delText>This sample word document has the correct ACM SIGCHI copyright notice in place (see page 1, bottom of column 1)</w:delText>
        </w:r>
        <w:r w:rsidR="005C0FDD" w:rsidDel="00BF2D04">
          <w:rPr>
            <w:color w:val="000000"/>
          </w:rPr>
          <w:delText>.</w:delText>
        </w:r>
        <w:r w:rsidDel="00BF2D04">
          <w:rPr>
            <w:color w:val="000000"/>
          </w:rPr>
          <w:delText xml:space="preserve"> </w:delText>
        </w:r>
        <w:r w:rsidRPr="003F140B" w:rsidDel="00BF2D04">
          <w:rPr>
            <w:color w:val="000000"/>
          </w:rPr>
          <w:delText xml:space="preserve">Accepted papers will be distributed in the </w:delText>
        </w:r>
        <w:r w:rsidR="005C0FDD" w:rsidDel="00BF2D04">
          <w:rPr>
            <w:color w:val="000000"/>
          </w:rPr>
          <w:delText>c</w:delText>
        </w:r>
        <w:r w:rsidRPr="003F140B" w:rsidDel="00BF2D04">
          <w:rPr>
            <w:color w:val="000000"/>
          </w:rPr>
          <w:delText xml:space="preserve">onference </w:delText>
        </w:r>
        <w:r w:rsidR="005C0FDD" w:rsidDel="00BF2D04">
          <w:rPr>
            <w:color w:val="000000"/>
          </w:rPr>
          <w:delText>p</w:delText>
        </w:r>
        <w:r w:rsidRPr="003F140B" w:rsidDel="00BF2D04">
          <w:rPr>
            <w:color w:val="000000"/>
          </w:rPr>
          <w:delText>ublications. They will also be placed in the ACM Digital Library, where they will remain accessible to thousands of research</w:delText>
        </w:r>
        <w:r w:rsidDel="00BF2D04">
          <w:rPr>
            <w:color w:val="000000"/>
          </w:rPr>
          <w:delText>ers and practitioners worldwide</w:delText>
        </w:r>
        <w:r w:rsidRPr="00137131" w:rsidDel="00BF2D04">
          <w:rPr>
            <w:color w:val="000000"/>
          </w:rPr>
          <w:delText>.</w:delText>
        </w:r>
        <w:r w:rsidR="00E83C9D" w:rsidDel="00BF2D04">
          <w:rPr>
            <w:color w:val="000000"/>
          </w:rPr>
          <w:delText xml:space="preserve"> </w:delText>
        </w:r>
        <w:r w:rsidDel="00BF2D04">
          <w:rPr>
            <w:color w:val="000000"/>
          </w:rPr>
          <w:delText>ACM’s copyright and permissions policy</w:delText>
        </w:r>
        <w:r w:rsidR="005C0FDD" w:rsidDel="00BF2D04">
          <w:rPr>
            <w:color w:val="000000"/>
          </w:rPr>
          <w:delText xml:space="preserve"> is here:</w:delText>
        </w:r>
      </w:del>
    </w:p>
    <w:p w14:paraId="503387C6" w14:textId="6E52330C" w:rsidR="006B3F1F" w:rsidRPr="003500C6" w:rsidDel="00BF2D04" w:rsidRDefault="009F0D94" w:rsidP="008C41ED">
      <w:pPr>
        <w:rPr>
          <w:del w:id="803" w:author="Chun Yu" w:date="2016-09-11T17:36:00Z"/>
          <w:color w:val="000000"/>
        </w:rPr>
      </w:pPr>
      <w:del w:id="804" w:author="Chun Yu" w:date="2016-09-11T17:36:00Z">
        <w:r w:rsidDel="00BF2D04">
          <w:fldChar w:fldCharType="begin"/>
        </w:r>
        <w:r w:rsidDel="00BF2D04">
          <w:delInstrText xml:space="preserve"> HYPERLINK "http://acm.org/publications/policies/copyright_policy" </w:delInstrText>
        </w:r>
        <w:r w:rsidDel="00BF2D04">
          <w:fldChar w:fldCharType="separate"/>
        </w:r>
        <w:r w:rsidR="005C0FDD" w:rsidDel="00BF2D04">
          <w:rPr>
            <w:rStyle w:val="afe"/>
          </w:rPr>
          <w:delText>http://acm.org/publications/policies/copyright_policy</w:delText>
        </w:r>
        <w:r w:rsidDel="00BF2D04">
          <w:rPr>
            <w:rStyle w:val="afe"/>
          </w:rPr>
          <w:fldChar w:fldCharType="end"/>
        </w:r>
      </w:del>
    </w:p>
    <w:p w14:paraId="63EC85FA" w14:textId="7A580B5F" w:rsidR="006B3F1F" w:rsidDel="00BF2D04" w:rsidRDefault="006B3F1F">
      <w:pPr>
        <w:pStyle w:val="21"/>
        <w:rPr>
          <w:del w:id="805" w:author="Chun Yu" w:date="2016-09-11T17:36:00Z"/>
        </w:rPr>
      </w:pPr>
      <w:del w:id="806" w:author="Chun Yu" w:date="2016-09-11T17:36:00Z">
        <w:r w:rsidDel="00BF2D04">
          <w:delText>Subsequent Pages</w:delText>
        </w:r>
      </w:del>
    </w:p>
    <w:p w14:paraId="03DCB9DD" w14:textId="18DF6A08" w:rsidR="006B3F1F" w:rsidDel="00BF2D04" w:rsidRDefault="006B3F1F">
      <w:pPr>
        <w:rPr>
          <w:del w:id="807" w:author="Chun Yu" w:date="2016-09-11T17:36:00Z"/>
        </w:rPr>
      </w:pPr>
      <w:del w:id="808" w:author="Chun Yu" w:date="2016-09-11T17:36:00Z">
        <w:r w:rsidDel="00BF2D04">
          <w:delText>On pages beyond the first, start at the top of the page and continue in double-column format</w:delText>
        </w:r>
        <w:r w:rsidR="00AA7718" w:rsidDel="00BF2D04">
          <w:delText xml:space="preserve">. </w:delText>
        </w:r>
        <w:r w:rsidDel="00BF2D04">
          <w:delText xml:space="preserve">The two columns on the last page should be of </w:delText>
        </w:r>
        <w:r w:rsidR="00526FB1" w:rsidDel="00BF2D04">
          <w:delText xml:space="preserve">approximately </w:delText>
        </w:r>
        <w:r w:rsidDel="00BF2D04">
          <w:delText>equal length.</w:delText>
        </w:r>
      </w:del>
    </w:p>
    <w:p w14:paraId="4B3C6B16" w14:textId="0D826E94" w:rsidR="00547E53" w:rsidDel="00BF2D04" w:rsidRDefault="00BB348C" w:rsidP="00547E53">
      <w:pPr>
        <w:keepNext/>
        <w:jc w:val="center"/>
        <w:rPr>
          <w:del w:id="809" w:author="Chun Yu" w:date="2016-09-11T17:36:00Z"/>
        </w:rPr>
      </w:pPr>
      <w:del w:id="810" w:author="Chun Yu" w:date="2016-09-11T17:36:00Z">
        <w:r w:rsidDel="00BF2D04">
          <w:rPr>
            <w:noProof/>
            <w:lang w:eastAsia="zh-CN"/>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del>
    </w:p>
    <w:p w14:paraId="45D3184B" w14:textId="2B6AC216" w:rsidR="00A631A3" w:rsidRPr="00BB348C" w:rsidDel="00BF2D04" w:rsidRDefault="00547E53" w:rsidP="00BB348C">
      <w:pPr>
        <w:pStyle w:val="aa"/>
        <w:rPr>
          <w:del w:id="811" w:author="Chun Yu" w:date="2016-09-11T17:36:00Z"/>
        </w:rPr>
      </w:pPr>
      <w:del w:id="812" w:author="Chun Yu" w:date="2016-09-11T17:36:00Z">
        <w:r w:rsidDel="00BF2D04">
          <w:delText xml:space="preserve">Figure </w:delText>
        </w:r>
        <w:r w:rsidR="009F0D94" w:rsidDel="00BF2D04">
          <w:fldChar w:fldCharType="begin"/>
        </w:r>
        <w:r w:rsidR="009F0D94" w:rsidDel="00BF2D04">
          <w:delInstrText xml:space="preserve"> SEQ Figure \* ARABIC </w:delInstrText>
        </w:r>
        <w:r w:rsidR="009F0D94" w:rsidDel="00BF2D04">
          <w:fldChar w:fldCharType="separate"/>
        </w:r>
        <w:r w:rsidR="002028D3" w:rsidDel="00BF2D04">
          <w:rPr>
            <w:noProof/>
          </w:rPr>
          <w:delText>1</w:delText>
        </w:r>
        <w:r w:rsidR="009F0D94" w:rsidDel="00BF2D04">
          <w:rPr>
            <w:noProof/>
          </w:rPr>
          <w:fldChar w:fldCharType="end"/>
        </w:r>
        <w:r w:rsidDel="00BF2D04">
          <w:delText>. Use high-resolution images, 300+ dpi, legible if printed in color or black-and-white. Number all figures and include captions below, using Insert, Caption.</w:delText>
        </w:r>
      </w:del>
    </w:p>
    <w:p w14:paraId="1B5C9D66" w14:textId="769B1957" w:rsidR="006B3F1F" w:rsidDel="00BF2D04" w:rsidRDefault="006B3F1F">
      <w:pPr>
        <w:pStyle w:val="21"/>
        <w:rPr>
          <w:del w:id="813" w:author="Chun Yu" w:date="2016-09-11T17:36:00Z"/>
        </w:rPr>
      </w:pPr>
      <w:del w:id="814" w:author="Chun Yu" w:date="2016-09-11T17:36:00Z">
        <w:r w:rsidDel="00BF2D04">
          <w:delText>References and Citations</w:delText>
        </w:r>
      </w:del>
    </w:p>
    <w:p w14:paraId="4B0F04DB" w14:textId="04894665" w:rsidR="006B3F1F" w:rsidDel="00BF2D04" w:rsidRDefault="006B3F1F">
      <w:pPr>
        <w:rPr>
          <w:del w:id="815" w:author="Chun Yu" w:date="2016-09-11T17:36:00Z"/>
        </w:rPr>
      </w:pPr>
      <w:del w:id="816" w:author="Chun Yu" w:date="2016-09-11T17:36:00Z">
        <w:r w:rsidDel="00BF2D04">
          <w:delText xml:space="preserve">Use a numbered list of references at the end of the article, ordered alphabetically by </w:delText>
        </w:r>
        <w:r w:rsidR="00853A06" w:rsidDel="00BF2D04">
          <w:delText xml:space="preserve">last name of </w:delText>
        </w:r>
        <w:r w:rsidDel="00BF2D04">
          <w:delText xml:space="preserve">first author, and referenced by numbers in brackets </w:delText>
        </w:r>
        <w:r w:rsidR="00853A06" w:rsidDel="00BF2D04">
          <w:delText>[</w:delText>
        </w:r>
        <w:r w:rsidR="00DE3B36" w:rsidDel="00BF2D04">
          <w:fldChar w:fldCharType="begin"/>
        </w:r>
        <w:r w:rsidR="00DE3B36" w:rsidDel="00BF2D04">
          <w:delInstrText xml:space="preserve"> REF _Ref279753835 \r \h </w:delInstrText>
        </w:r>
        <w:r w:rsidR="00DE3B36" w:rsidDel="00BF2D04">
          <w:fldChar w:fldCharType="separate"/>
        </w:r>
        <w:r w:rsidR="002028D3" w:rsidDel="00BF2D04">
          <w:delText>1</w:delText>
        </w:r>
        <w:r w:rsidR="00DE3B36" w:rsidDel="00BF2D04">
          <w:fldChar w:fldCharType="end"/>
        </w:r>
        <w:r w:rsidR="00DE3B36" w:rsidDel="00BF2D04">
          <w:delText>,</w:delText>
        </w:r>
        <w:r w:rsidR="00DE3B36" w:rsidDel="00BF2D04">
          <w:fldChar w:fldCharType="begin"/>
        </w:r>
        <w:r w:rsidR="00DE3B36" w:rsidDel="00BF2D04">
          <w:delInstrText xml:space="preserve"> REF _Ref279752133 \r \h </w:delInstrText>
        </w:r>
        <w:r w:rsidR="00DE3B36" w:rsidDel="00BF2D04">
          <w:fldChar w:fldCharType="separate"/>
        </w:r>
        <w:r w:rsidR="002028D3" w:rsidDel="00BF2D04">
          <w:delText>3</w:delText>
        </w:r>
        <w:r w:rsidR="00DE3B36" w:rsidDel="00BF2D04">
          <w:fldChar w:fldCharType="end"/>
        </w:r>
        <w:r w:rsidR="00DE3B36" w:rsidDel="00BF2D04">
          <w:delText>,</w:delText>
        </w:r>
        <w:r w:rsidR="00DE3B36" w:rsidDel="00BF2D04">
          <w:fldChar w:fldCharType="begin"/>
        </w:r>
        <w:r w:rsidR="00DE3B36" w:rsidDel="00BF2D04">
          <w:delInstrText xml:space="preserve"> REF _Ref279753826 \r \h </w:delInstrText>
        </w:r>
        <w:r w:rsidR="00DE3B36" w:rsidDel="00BF2D04">
          <w:fldChar w:fldCharType="separate"/>
        </w:r>
        <w:r w:rsidR="002028D3" w:rsidDel="00BF2D04">
          <w:delText>4</w:delText>
        </w:r>
        <w:r w:rsidR="00DE3B36" w:rsidDel="00BF2D04">
          <w:fldChar w:fldCharType="end"/>
        </w:r>
        <w:r w:rsidR="00853A06" w:rsidDel="00BF2D04">
          <w:delText>]</w:delText>
        </w:r>
        <w:r w:rsidR="006127F1" w:rsidDel="00BF2D04">
          <w:delText>.</w:delText>
        </w:r>
      </w:del>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rsidDel="00BF2D04" w14:paraId="6C29F868" w14:textId="4C1BA24B" w:rsidTr="006B1D5B">
        <w:trPr>
          <w:cantSplit/>
          <w:trHeight w:val="310"/>
          <w:tblHeader/>
          <w:jc w:val="center"/>
          <w:del w:id="817" w:author="Chun Yu" w:date="2016-09-11T17:36:00Z"/>
        </w:trPr>
        <w:tc>
          <w:tcPr>
            <w:tcW w:w="1080" w:type="dxa"/>
            <w:tcBorders>
              <w:bottom w:val="single" w:sz="8" w:space="0" w:color="BFBFBF"/>
            </w:tcBorders>
            <w:vAlign w:val="center"/>
          </w:tcPr>
          <w:p w14:paraId="1A3A253F" w14:textId="2EA88724" w:rsidR="005C216A" w:rsidDel="00BF2D04" w:rsidRDefault="005C216A" w:rsidP="008C41ED">
            <w:pPr>
              <w:pStyle w:val="cell"/>
              <w:spacing w:before="40" w:after="40"/>
              <w:rPr>
                <w:del w:id="818" w:author="Chun Yu" w:date="2016-09-11T17:36:00Z"/>
              </w:rPr>
            </w:pPr>
            <w:del w:id="819" w:author="Chun Yu" w:date="2016-09-11T17:36:00Z">
              <w:r w:rsidDel="00BF2D04">
                <w:delText>Objects</w:delText>
              </w:r>
            </w:del>
          </w:p>
        </w:tc>
        <w:tc>
          <w:tcPr>
            <w:tcW w:w="1260" w:type="dxa"/>
            <w:tcBorders>
              <w:top w:val="nil"/>
              <w:bottom w:val="single" w:sz="8" w:space="0" w:color="BFBFBF"/>
              <w:right w:val="nil"/>
            </w:tcBorders>
            <w:vAlign w:val="center"/>
          </w:tcPr>
          <w:p w14:paraId="43B393A4" w14:textId="6AE80639" w:rsidR="005C216A" w:rsidDel="00BF2D04" w:rsidRDefault="005C216A" w:rsidP="008C41ED">
            <w:pPr>
              <w:keepNext/>
              <w:keepLines/>
              <w:spacing w:before="40" w:after="40"/>
              <w:jc w:val="center"/>
              <w:rPr>
                <w:del w:id="820" w:author="Chun Yu" w:date="2016-09-11T17:36:00Z"/>
                <w:b/>
              </w:rPr>
            </w:pPr>
            <w:del w:id="821" w:author="Chun Yu" w:date="2016-09-11T17:36:00Z">
              <w:r w:rsidDel="00BF2D04">
                <w:rPr>
                  <w:b/>
                </w:rPr>
                <w:delText>Caption – pre-2002</w:delText>
              </w:r>
            </w:del>
          </w:p>
        </w:tc>
        <w:tc>
          <w:tcPr>
            <w:tcW w:w="2250" w:type="dxa"/>
            <w:tcBorders>
              <w:top w:val="nil"/>
              <w:left w:val="nil"/>
              <w:bottom w:val="single" w:sz="8" w:space="0" w:color="BFBFBF"/>
            </w:tcBorders>
            <w:vAlign w:val="center"/>
          </w:tcPr>
          <w:p w14:paraId="5B33C56E" w14:textId="5B89AF6C" w:rsidR="005C216A" w:rsidDel="00BF2D04" w:rsidRDefault="005C216A" w:rsidP="008C41ED">
            <w:pPr>
              <w:keepNext/>
              <w:keepLines/>
              <w:spacing w:before="40" w:after="40"/>
              <w:jc w:val="center"/>
              <w:rPr>
                <w:del w:id="822" w:author="Chun Yu" w:date="2016-09-11T17:36:00Z"/>
                <w:b/>
              </w:rPr>
            </w:pPr>
            <w:del w:id="823" w:author="Chun Yu" w:date="2016-09-11T17:36:00Z">
              <w:r w:rsidDel="00BF2D04">
                <w:rPr>
                  <w:b/>
                </w:rPr>
                <w:delText>Caption – 2003 and afterwards</w:delText>
              </w:r>
            </w:del>
          </w:p>
        </w:tc>
      </w:tr>
      <w:tr w:rsidR="005C216A" w:rsidDel="00BF2D04" w14:paraId="467254AA" w14:textId="566F595B" w:rsidTr="006B1D5B">
        <w:trPr>
          <w:cantSplit/>
          <w:trHeight w:val="56"/>
          <w:jc w:val="center"/>
          <w:del w:id="824" w:author="Chun Yu" w:date="2016-09-11T17:36:00Z"/>
        </w:trPr>
        <w:tc>
          <w:tcPr>
            <w:tcW w:w="1080" w:type="dxa"/>
            <w:tcBorders>
              <w:top w:val="single" w:sz="8" w:space="0" w:color="BFBFBF"/>
              <w:bottom w:val="nil"/>
            </w:tcBorders>
            <w:vAlign w:val="center"/>
          </w:tcPr>
          <w:p w14:paraId="212B99C1" w14:textId="7A9B17FA" w:rsidR="005C216A" w:rsidDel="00BF2D04" w:rsidRDefault="005C216A" w:rsidP="00D90F52">
            <w:pPr>
              <w:pStyle w:val="TableText"/>
              <w:rPr>
                <w:del w:id="825" w:author="Chun Yu" w:date="2016-09-11T17:36:00Z"/>
              </w:rPr>
            </w:pPr>
            <w:del w:id="826" w:author="Chun Yu" w:date="2016-09-11T17:36:00Z">
              <w:r w:rsidDel="00BF2D04">
                <w:delText>Tables</w:delText>
              </w:r>
            </w:del>
          </w:p>
        </w:tc>
        <w:tc>
          <w:tcPr>
            <w:tcW w:w="1260" w:type="dxa"/>
            <w:tcBorders>
              <w:top w:val="single" w:sz="8" w:space="0" w:color="BFBFBF"/>
              <w:bottom w:val="nil"/>
              <w:right w:val="nil"/>
            </w:tcBorders>
            <w:vAlign w:val="center"/>
          </w:tcPr>
          <w:p w14:paraId="20B65137" w14:textId="647FBC83" w:rsidR="005C216A" w:rsidDel="00BF2D04" w:rsidRDefault="005C216A" w:rsidP="00D90F52">
            <w:pPr>
              <w:pStyle w:val="TableText"/>
              <w:rPr>
                <w:del w:id="827" w:author="Chun Yu" w:date="2016-09-11T17:36:00Z"/>
              </w:rPr>
            </w:pPr>
            <w:del w:id="828" w:author="Chun Yu" w:date="2016-09-11T17:36:00Z">
              <w:r w:rsidDel="00BF2D04">
                <w:delText>Above</w:delText>
              </w:r>
            </w:del>
          </w:p>
        </w:tc>
        <w:tc>
          <w:tcPr>
            <w:tcW w:w="2250" w:type="dxa"/>
            <w:tcBorders>
              <w:top w:val="single" w:sz="8" w:space="0" w:color="BFBFBF"/>
              <w:left w:val="nil"/>
              <w:bottom w:val="nil"/>
            </w:tcBorders>
            <w:vAlign w:val="center"/>
          </w:tcPr>
          <w:p w14:paraId="0D566521" w14:textId="44679FEE" w:rsidR="005C216A" w:rsidDel="00BF2D04" w:rsidRDefault="005C216A" w:rsidP="00D90F52">
            <w:pPr>
              <w:pStyle w:val="TableText"/>
              <w:rPr>
                <w:del w:id="829" w:author="Chun Yu" w:date="2016-09-11T17:36:00Z"/>
              </w:rPr>
            </w:pPr>
            <w:del w:id="830" w:author="Chun Yu" w:date="2016-09-11T17:36:00Z">
              <w:r w:rsidDel="00BF2D04">
                <w:delText>Below</w:delText>
              </w:r>
            </w:del>
          </w:p>
        </w:tc>
      </w:tr>
      <w:tr w:rsidR="005C216A" w:rsidDel="00BF2D04" w14:paraId="37C295FF" w14:textId="3FA82224" w:rsidTr="006B1D5B">
        <w:trPr>
          <w:cantSplit/>
          <w:trHeight w:val="341"/>
          <w:jc w:val="center"/>
          <w:del w:id="831" w:author="Chun Yu" w:date="2016-09-11T17:36:00Z"/>
        </w:trPr>
        <w:tc>
          <w:tcPr>
            <w:tcW w:w="1080" w:type="dxa"/>
            <w:tcBorders>
              <w:top w:val="nil"/>
              <w:bottom w:val="nil"/>
            </w:tcBorders>
            <w:vAlign w:val="center"/>
          </w:tcPr>
          <w:p w14:paraId="2B26E802" w14:textId="46587FBE" w:rsidR="005C216A" w:rsidDel="00BF2D04" w:rsidRDefault="005C216A" w:rsidP="00D90F52">
            <w:pPr>
              <w:pStyle w:val="TableText"/>
              <w:rPr>
                <w:del w:id="832" w:author="Chun Yu" w:date="2016-09-11T17:36:00Z"/>
              </w:rPr>
            </w:pPr>
            <w:del w:id="833" w:author="Chun Yu" w:date="2016-09-11T17:36:00Z">
              <w:r w:rsidDel="00BF2D04">
                <w:delText>Figures</w:delText>
              </w:r>
            </w:del>
          </w:p>
        </w:tc>
        <w:tc>
          <w:tcPr>
            <w:tcW w:w="1260" w:type="dxa"/>
            <w:tcBorders>
              <w:top w:val="nil"/>
              <w:bottom w:val="nil"/>
              <w:right w:val="nil"/>
            </w:tcBorders>
            <w:vAlign w:val="center"/>
          </w:tcPr>
          <w:p w14:paraId="0E9F5DEF" w14:textId="6D56740F" w:rsidR="005C216A" w:rsidDel="00BF2D04" w:rsidRDefault="005C216A" w:rsidP="00D90F52">
            <w:pPr>
              <w:pStyle w:val="TableText"/>
              <w:rPr>
                <w:del w:id="834" w:author="Chun Yu" w:date="2016-09-11T17:36:00Z"/>
              </w:rPr>
            </w:pPr>
            <w:del w:id="835" w:author="Chun Yu" w:date="2016-09-11T17:36:00Z">
              <w:r w:rsidDel="00BF2D04">
                <w:delText>Below</w:delText>
              </w:r>
            </w:del>
          </w:p>
        </w:tc>
        <w:tc>
          <w:tcPr>
            <w:tcW w:w="2250" w:type="dxa"/>
            <w:tcBorders>
              <w:top w:val="nil"/>
              <w:left w:val="nil"/>
              <w:bottom w:val="nil"/>
            </w:tcBorders>
            <w:vAlign w:val="center"/>
          </w:tcPr>
          <w:p w14:paraId="12E35F10" w14:textId="6910AC1F" w:rsidR="005C216A" w:rsidDel="00BF2D04" w:rsidRDefault="005C216A" w:rsidP="00547E53">
            <w:pPr>
              <w:pStyle w:val="TableText"/>
              <w:keepNext/>
              <w:rPr>
                <w:del w:id="836" w:author="Chun Yu" w:date="2016-09-11T17:36:00Z"/>
              </w:rPr>
            </w:pPr>
            <w:del w:id="837" w:author="Chun Yu" w:date="2016-09-11T17:36:00Z">
              <w:r w:rsidDel="00BF2D04">
                <w:delText>Below</w:delText>
              </w:r>
            </w:del>
          </w:p>
        </w:tc>
      </w:tr>
    </w:tbl>
    <w:p w14:paraId="647A8624" w14:textId="622C840F" w:rsidR="00547E53" w:rsidDel="00BF2D04" w:rsidRDefault="00547E53">
      <w:pPr>
        <w:pStyle w:val="aa"/>
        <w:rPr>
          <w:del w:id="838" w:author="Chun Yu" w:date="2016-09-11T17:36:00Z"/>
        </w:rPr>
      </w:pPr>
      <w:bookmarkStart w:id="839" w:name="_Ref279755490"/>
      <w:del w:id="840" w:author="Chun Yu" w:date="2016-09-11T17:36:00Z">
        <w:r w:rsidDel="00BF2D04">
          <w:delText xml:space="preserve">Table </w:delText>
        </w:r>
        <w:r w:rsidR="009F0D94" w:rsidDel="00BF2D04">
          <w:fldChar w:fldCharType="begin"/>
        </w:r>
        <w:r w:rsidR="009F0D94" w:rsidDel="00BF2D04">
          <w:delInstrText xml:space="preserve"> SEQ Table \* ARABIC </w:delInstrText>
        </w:r>
        <w:r w:rsidR="009F0D94" w:rsidDel="00BF2D04">
          <w:fldChar w:fldCharType="separate"/>
        </w:r>
        <w:r w:rsidR="002028D3" w:rsidDel="00BF2D04">
          <w:rPr>
            <w:noProof/>
          </w:rPr>
          <w:delText>1</w:delText>
        </w:r>
        <w:r w:rsidR="009F0D94" w:rsidDel="00BF2D04">
          <w:rPr>
            <w:noProof/>
          </w:rPr>
          <w:fldChar w:fldCharType="end"/>
        </w:r>
        <w:r w:rsidDel="00BF2D04">
          <w:delText>. Table captions should be placed below the table. We recommend table lines be 1 point, 25% black. Minimize use of unnecessary table lines.</w:delText>
        </w:r>
      </w:del>
    </w:p>
    <w:bookmarkEnd w:id="839"/>
    <w:p w14:paraId="291F2629" w14:textId="148A47AA" w:rsidR="006B3F1F" w:rsidDel="00BF2D04" w:rsidRDefault="006B3F1F" w:rsidP="00373F8D">
      <w:pPr>
        <w:rPr>
          <w:del w:id="841" w:author="Chun Yu" w:date="2016-09-11T17:36:00Z"/>
        </w:rPr>
      </w:pPr>
      <w:del w:id="842" w:author="Chun Yu" w:date="2016-09-11T17:36:00Z">
        <w:r w:rsidDel="00BF2D04">
          <w:delText>Your references should be published materials accessible to the public</w:delText>
        </w:r>
        <w:r w:rsidR="00AA7718" w:rsidDel="00BF2D04">
          <w:delText xml:space="preserve">. </w:delText>
        </w:r>
        <w:r w:rsidDel="00BF2D04">
          <w:delText>Internal technical reports may be cited only if they are easily accessible (i.e., you provide the address for obtaining the report within your citation) and may be obtained by any reader for a nominal fee</w:delText>
        </w:r>
        <w:r w:rsidR="00AA7718" w:rsidDel="00BF2D04">
          <w:delText xml:space="preserve">. </w:delText>
        </w:r>
        <w:r w:rsidDel="00BF2D04">
          <w:delText>Proprietary information may not be cited. Private communications should be acknowledged i</w:delText>
        </w:r>
        <w:r w:rsidR="00F100EF" w:rsidDel="00BF2D04">
          <w:delText>n the main text, not referenced</w:delText>
        </w:r>
        <w:r w:rsidDel="00BF2D04">
          <w:delText xml:space="preserve"> (e.g., “[</w:delText>
        </w:r>
        <w:r w:rsidR="003B4EB4" w:rsidDel="00BF2D04">
          <w:delText>Borriello</w:delText>
        </w:r>
        <w:r w:rsidDel="00BF2D04">
          <w:delText>, personal communication]”).</w:delText>
        </w:r>
      </w:del>
    </w:p>
    <w:p w14:paraId="6491021D" w14:textId="7ED0C0EC" w:rsidR="00F80394" w:rsidDel="00BF2D04" w:rsidRDefault="00F80394">
      <w:pPr>
        <w:rPr>
          <w:del w:id="843" w:author="Chun Yu" w:date="2016-09-11T17:36:00Z"/>
        </w:rPr>
      </w:pPr>
      <w:del w:id="844" w:author="Chun Yu" w:date="2016-09-11T17:36:00Z">
        <w:r w:rsidDel="00BF2D04">
          <w:delText xml:space="preserve">References should be in </w:delText>
        </w:r>
        <w:r w:rsidR="00853A06" w:rsidDel="00BF2D04">
          <w:delText>ACM</w:delText>
        </w:r>
        <w:r w:rsidDel="00BF2D04">
          <w:delText xml:space="preserve"> citation format: </w:delText>
        </w:r>
        <w:r w:rsidR="009F0D94" w:rsidDel="00BF2D04">
          <w:fldChar w:fldCharType="begin"/>
        </w:r>
        <w:r w:rsidR="009F0D94" w:rsidDel="00BF2D04">
          <w:delInstrText xml:space="preserve"> HYPERLINK "http://acm.org/publications/submissions/latex_style" </w:delInstrText>
        </w:r>
        <w:r w:rsidR="009F0D94" w:rsidDel="00BF2D04">
          <w:fldChar w:fldCharType="separate"/>
        </w:r>
        <w:r w:rsidR="008C41ED" w:rsidDel="00BF2D04">
          <w:rPr>
            <w:rStyle w:val="afe"/>
          </w:rPr>
          <w:delText>http://acm.org/publications/submissions/latex_style</w:delText>
        </w:r>
        <w:r w:rsidR="009F0D94" w:rsidDel="00BF2D04">
          <w:rPr>
            <w:rStyle w:val="afe"/>
          </w:rPr>
          <w:fldChar w:fldCharType="end"/>
        </w:r>
        <w:r w:rsidR="008C41ED" w:rsidDel="00BF2D04">
          <w:delText xml:space="preserve">. </w:delText>
        </w:r>
        <w:r w:rsidR="00E31A7A" w:rsidDel="00BF2D04">
          <w:delText xml:space="preserve">This includes citations to internet resources </w:delText>
        </w:r>
        <w:r w:rsidR="00DE3B36" w:rsidDel="00BF2D04">
          <w:delText>[</w:delText>
        </w:r>
        <w:r w:rsidR="00DE3B36" w:rsidDel="00BF2D04">
          <w:fldChar w:fldCharType="begin"/>
        </w:r>
        <w:r w:rsidR="00DE3B36" w:rsidDel="00BF2D04">
          <w:delInstrText xml:space="preserve"> REF _Ref279753835 \r \h </w:delInstrText>
        </w:r>
        <w:r w:rsidR="00DE3B36" w:rsidDel="00BF2D04">
          <w:fldChar w:fldCharType="separate"/>
        </w:r>
        <w:r w:rsidR="002028D3" w:rsidDel="00BF2D04">
          <w:delText>1</w:delText>
        </w:r>
        <w:r w:rsidR="00DE3B36" w:rsidDel="00BF2D04">
          <w:fldChar w:fldCharType="end"/>
        </w:r>
        <w:r w:rsidR="00DE3B36" w:rsidDel="00BF2D04">
          <w:delText>,</w:delText>
        </w:r>
        <w:r w:rsidR="00DE3B36" w:rsidDel="00BF2D04">
          <w:fldChar w:fldCharType="begin"/>
        </w:r>
        <w:r w:rsidR="00DE3B36" w:rsidDel="00BF2D04">
          <w:delInstrText xml:space="preserve"> REF _Ref279753826 \r \h </w:delInstrText>
        </w:r>
        <w:r w:rsidR="00DE3B36" w:rsidDel="00BF2D04">
          <w:fldChar w:fldCharType="separate"/>
        </w:r>
        <w:r w:rsidR="002028D3" w:rsidDel="00BF2D04">
          <w:delText>4</w:delText>
        </w:r>
        <w:r w:rsidR="00DE3B36" w:rsidDel="00BF2D04">
          <w:fldChar w:fldCharType="end"/>
        </w:r>
        <w:r w:rsidR="00DE3B36" w:rsidDel="00BF2D04">
          <w:delText>,</w:delText>
        </w:r>
        <w:r w:rsidR="00DE3B36" w:rsidDel="00BF2D04">
          <w:fldChar w:fldCharType="begin"/>
        </w:r>
        <w:r w:rsidR="00DE3B36" w:rsidDel="00BF2D04">
          <w:delInstrText xml:space="preserve"> REF _Ref279752219 \r \h </w:delInstrText>
        </w:r>
        <w:r w:rsidR="00DE3B36" w:rsidDel="00BF2D04">
          <w:fldChar w:fldCharType="separate"/>
        </w:r>
        <w:r w:rsidR="002028D3" w:rsidDel="00BF2D04">
          <w:delText>8</w:delText>
        </w:r>
        <w:r w:rsidR="00DE3B36" w:rsidDel="00BF2D04">
          <w:fldChar w:fldCharType="end"/>
        </w:r>
        <w:r w:rsidR="00505E1B" w:rsidDel="00BF2D04">
          <w:delText>,</w:delText>
        </w:r>
        <w:r w:rsidR="00505E1B" w:rsidDel="00BF2D04">
          <w:fldChar w:fldCharType="begin"/>
        </w:r>
        <w:r w:rsidR="00505E1B" w:rsidDel="00BF2D04">
          <w:delInstrText xml:space="preserve"> REF _Ref279752164 \r \h </w:delInstrText>
        </w:r>
        <w:r w:rsidR="00505E1B" w:rsidDel="00BF2D04">
          <w:fldChar w:fldCharType="separate"/>
        </w:r>
        <w:r w:rsidR="002028D3" w:rsidDel="00BF2D04">
          <w:delText>1</w:delText>
        </w:r>
        <w:r w:rsidR="00505E1B" w:rsidDel="00BF2D04">
          <w:fldChar w:fldCharType="end"/>
        </w:r>
        <w:r w:rsidR="00DE3B36" w:rsidDel="00BF2D04">
          <w:delText xml:space="preserve">] </w:delText>
        </w:r>
        <w:r w:rsidR="00D93431" w:rsidDel="00BF2D04">
          <w:delText xml:space="preserve">according to </w:delText>
        </w:r>
        <w:r w:rsidR="00DE3B36" w:rsidDel="00BF2D04">
          <w:delText>ACM</w:delText>
        </w:r>
        <w:r w:rsidR="00D93431" w:rsidDel="00BF2D04">
          <w:delText xml:space="preserve"> format</w:delText>
        </w:r>
        <w:r w:rsidR="00E31A7A" w:rsidDel="00BF2D04">
          <w:delText xml:space="preserve">, although it is often appropriate to include URLs </w:delText>
        </w:r>
        <w:r w:rsidR="00DE3B36" w:rsidDel="00BF2D04">
          <w:delText>directly in the text, as above</w:delText>
        </w:r>
        <w:r w:rsidR="00E31A7A" w:rsidDel="00BF2D04">
          <w:delText>.</w:delText>
        </w:r>
      </w:del>
    </w:p>
    <w:p w14:paraId="2A0B0960" w14:textId="195CB02E" w:rsidR="006B3F1F" w:rsidDel="00BF2D04" w:rsidRDefault="006B3F1F">
      <w:pPr>
        <w:pStyle w:val="1"/>
        <w:rPr>
          <w:del w:id="845" w:author="Chun Yu" w:date="2016-09-11T17:36:00Z"/>
        </w:rPr>
      </w:pPr>
      <w:del w:id="846" w:author="Chun Yu" w:date="2016-09-11T17:36:00Z">
        <w:r w:rsidDel="00BF2D04">
          <w:delText>SECTIONS</w:delText>
        </w:r>
      </w:del>
    </w:p>
    <w:p w14:paraId="04735E80" w14:textId="43DE0F63" w:rsidR="006B3F1F" w:rsidDel="00BF2D04" w:rsidRDefault="006B3F1F">
      <w:pPr>
        <w:rPr>
          <w:del w:id="847" w:author="Chun Yu" w:date="2016-09-11T17:36:00Z"/>
        </w:rPr>
      </w:pPr>
      <w:del w:id="848" w:author="Chun Yu" w:date="2016-09-11T17:36:00Z">
        <w:r w:rsidDel="00BF2D04">
          <w:delText xml:space="preserve">The heading of a section should be in </w:delText>
        </w:r>
        <w:r w:rsidR="00DB7B90" w:rsidDel="00BF2D04">
          <w:delText>Arial</w:delText>
        </w:r>
        <w:r w:rsidDel="00BF2D04">
          <w:delText xml:space="preserve"> 9-point bold, all in capitals (</w:delText>
        </w:r>
        <w:r w:rsidDel="00BF2D04">
          <w:rPr>
            <w:rFonts w:ascii="Courier New" w:hAnsi="Courier New"/>
            <w:sz w:val="18"/>
          </w:rPr>
          <w:delText>Heading 1</w:delText>
        </w:r>
        <w:r w:rsidDel="00BF2D04">
          <w:delText xml:space="preserve"> </w:delText>
        </w:r>
        <w:r w:rsidR="00DB7B90" w:rsidDel="00BF2D04">
          <w:delText>s</w:delText>
        </w:r>
        <w:r w:rsidDel="00BF2D04">
          <w:delText>tyle)</w:delText>
        </w:r>
        <w:r w:rsidR="00AA7718" w:rsidDel="00BF2D04">
          <w:delText xml:space="preserve">. </w:delText>
        </w:r>
        <w:r w:rsidDel="00BF2D04">
          <w:delText xml:space="preserve">Sections should not be numbered. </w:delText>
        </w:r>
      </w:del>
    </w:p>
    <w:p w14:paraId="58FD17EF" w14:textId="79062882" w:rsidR="006B3F1F" w:rsidDel="00BF2D04" w:rsidRDefault="006B3F1F">
      <w:pPr>
        <w:pStyle w:val="21"/>
        <w:rPr>
          <w:del w:id="849" w:author="Chun Yu" w:date="2016-09-11T17:36:00Z"/>
        </w:rPr>
      </w:pPr>
      <w:del w:id="850" w:author="Chun Yu" w:date="2016-09-11T17:36:00Z">
        <w:r w:rsidDel="00BF2D04">
          <w:delText>Subsections</w:delText>
        </w:r>
      </w:del>
    </w:p>
    <w:p w14:paraId="008C17F3" w14:textId="1DAAEEE6" w:rsidR="006B3F1F" w:rsidDel="00BF2D04" w:rsidRDefault="006B3F1F">
      <w:pPr>
        <w:rPr>
          <w:del w:id="851" w:author="Chun Yu" w:date="2016-09-11T17:36:00Z"/>
        </w:rPr>
      </w:pPr>
      <w:del w:id="852" w:author="Chun Yu" w:date="2016-09-11T17:36:00Z">
        <w:r w:rsidDel="00BF2D04">
          <w:delText xml:space="preserve">Headings of subsections should be in </w:delText>
        </w:r>
        <w:r w:rsidR="00DB7B90" w:rsidDel="00BF2D04">
          <w:delText xml:space="preserve">Arial </w:delText>
        </w:r>
        <w:r w:rsidDel="00BF2D04">
          <w:delText>9-point bold with initial letters capitalized (</w:delText>
        </w:r>
        <w:r w:rsidDel="00BF2D04">
          <w:rPr>
            <w:rFonts w:ascii="Courier New" w:hAnsi="Courier New"/>
            <w:sz w:val="18"/>
          </w:rPr>
          <w:delText>Heading 2</w:delText>
        </w:r>
        <w:r w:rsidR="00DB7B90" w:rsidRPr="00DB7B90" w:rsidDel="00BF2D04">
          <w:delText xml:space="preserve"> style</w:delText>
        </w:r>
        <w:r w:rsidDel="00BF2D04">
          <w:delText xml:space="preserve">). For sub-sections and sub-subsections, a word like </w:delText>
        </w:r>
        <w:r w:rsidDel="00BF2D04">
          <w:rPr>
            <w:i/>
          </w:rPr>
          <w:delText>the</w:delText>
        </w:r>
        <w:r w:rsidDel="00BF2D04">
          <w:delText xml:space="preserve"> or </w:delText>
        </w:r>
        <w:r w:rsidDel="00BF2D04">
          <w:rPr>
            <w:i/>
          </w:rPr>
          <w:delText>of</w:delText>
        </w:r>
        <w:r w:rsidDel="00BF2D04">
          <w:delText xml:space="preserve"> is not capitalized unless it is</w:delText>
        </w:r>
        <w:r w:rsidR="00DB7B90" w:rsidDel="00BF2D04">
          <w:delText xml:space="preserve"> the first word of the heading.</w:delText>
        </w:r>
      </w:del>
    </w:p>
    <w:p w14:paraId="197F7CE0" w14:textId="0F180C8F" w:rsidR="006B3F1F" w:rsidDel="00BF2D04" w:rsidRDefault="006B3F1F">
      <w:pPr>
        <w:pStyle w:val="31"/>
        <w:rPr>
          <w:del w:id="853" w:author="Chun Yu" w:date="2016-09-11T17:36:00Z"/>
        </w:rPr>
      </w:pPr>
      <w:del w:id="854" w:author="Chun Yu" w:date="2016-09-11T17:36:00Z">
        <w:r w:rsidDel="00BF2D04">
          <w:delText>Sub-subsections</w:delText>
        </w:r>
      </w:del>
    </w:p>
    <w:p w14:paraId="4AE66EAC" w14:textId="7959D390" w:rsidR="005C216A" w:rsidDel="00BF2D04" w:rsidRDefault="006B3F1F">
      <w:pPr>
        <w:rPr>
          <w:del w:id="855" w:author="Chun Yu" w:date="2016-09-11T17:36:00Z"/>
        </w:rPr>
      </w:pPr>
      <w:del w:id="856" w:author="Chun Yu" w:date="2016-09-11T17:36:00Z">
        <w:r w:rsidDel="00BF2D04">
          <w:delText xml:space="preserve">Headings for sub-subsections should be in </w:delText>
        </w:r>
        <w:r w:rsidR="00DB7B90" w:rsidDel="00BF2D04">
          <w:delText xml:space="preserve">Arial </w:delText>
        </w:r>
        <w:r w:rsidDel="00BF2D04">
          <w:delText>9-point italic with initial letters capitalized (</w:delText>
        </w:r>
        <w:r w:rsidDel="00BF2D04">
          <w:rPr>
            <w:rFonts w:ascii="Courier New" w:hAnsi="Courier New"/>
            <w:sz w:val="18"/>
          </w:rPr>
          <w:delText>Heading 3</w:delText>
        </w:r>
        <w:r w:rsidR="00A7286E" w:rsidRPr="00A7286E" w:rsidDel="00BF2D04">
          <w:delText xml:space="preserve"> style</w:delText>
        </w:r>
        <w:r w:rsidDel="00BF2D04">
          <w:delText xml:space="preserve">). </w:delText>
        </w:r>
      </w:del>
    </w:p>
    <w:p w14:paraId="0530A4E7" w14:textId="1C4F7BA3" w:rsidR="003644E7" w:rsidDel="00BF2D04" w:rsidRDefault="003644E7" w:rsidP="003644E7">
      <w:pPr>
        <w:pStyle w:val="1"/>
        <w:rPr>
          <w:del w:id="857" w:author="Chun Yu" w:date="2016-09-11T17:36:00Z"/>
        </w:rPr>
      </w:pPr>
      <w:del w:id="858" w:author="Chun Yu" w:date="2016-09-11T17:36:00Z">
        <w:r w:rsidDel="00BF2D04">
          <w:delText>FIGURES/CAPTIONS</w:delText>
        </w:r>
      </w:del>
    </w:p>
    <w:p w14:paraId="3632D6A2" w14:textId="4E915638" w:rsidR="003644E7" w:rsidDel="00BF2D04" w:rsidRDefault="003644E7" w:rsidP="003644E7">
      <w:pPr>
        <w:rPr>
          <w:del w:id="859" w:author="Chun Yu" w:date="2016-09-11T17:36:00Z"/>
        </w:rPr>
      </w:pPr>
      <w:del w:id="860" w:author="Chun Yu" w:date="2016-09-11T17:36:00Z">
        <w:r w:rsidDel="00BF2D04">
          <w:delText>Place figures and tables at the top or bottom of the appropriate column or columns, on the same page as the relevant text (see Figure 1). A figure or table may extend across both columns to a maximum width of two columns, or 17.78 cm (7 in.).</w:delText>
        </w:r>
      </w:del>
    </w:p>
    <w:p w14:paraId="3A51BDB7" w14:textId="61E7C555" w:rsidR="003644E7" w:rsidDel="00BF2D04" w:rsidRDefault="003644E7">
      <w:pPr>
        <w:rPr>
          <w:del w:id="861" w:author="Chun Yu" w:date="2016-09-11T17:36:00Z"/>
        </w:rPr>
      </w:pPr>
      <w:del w:id="862" w:author="Chun Yu" w:date="2016-09-11T17:36:00Z">
        <w:r w:rsidDel="00BF2D04">
          <w:delText>Captions should be Times New Roman 9-point bold (</w:delText>
        </w:r>
        <w:r w:rsidDel="00BF2D04">
          <w:rPr>
            <w:rFonts w:ascii="Courier New" w:hAnsi="Courier New"/>
            <w:sz w:val="18"/>
          </w:rPr>
          <w:delText>Caption</w:delText>
        </w:r>
        <w:r w:rsidDel="00BF2D04">
          <w:delText xml:space="preserve"> </w:delText>
        </w:r>
        <w:r w:rsidR="00D90F52" w:rsidDel="00BF2D04">
          <w:delText>s</w:delText>
        </w:r>
        <w:r w:rsidDel="00BF2D04">
          <w:delText>tyle). They should be numbered (e.g., “Table 1” or “Figure 2”), centered</w:delText>
        </w:r>
        <w:r w:rsidR="00DB7B90" w:rsidDel="00BF2D04">
          <w:delText>,</w:delText>
        </w:r>
        <w:r w:rsidDel="00BF2D04">
          <w:delText xml:space="preserve"> and placed beneath the figure or table. </w:delText>
        </w:r>
        <w:r w:rsidR="00DB7B90" w:rsidDel="00BF2D04">
          <w:delText>T</w:delText>
        </w:r>
        <w:r w:rsidDel="00BF2D04">
          <w:delText>he words “Figure” and “Table” should be spelled out (e.g., “Figure” rather than “Fig.”) wherever they occur.</w:delText>
        </w:r>
      </w:del>
    </w:p>
    <w:p w14:paraId="6A552566" w14:textId="1AA6DD0B" w:rsidR="00D90F52" w:rsidRPr="003644E7" w:rsidDel="00BF2D04" w:rsidRDefault="00D90F52" w:rsidP="00D90F52">
      <w:pPr>
        <w:rPr>
          <w:del w:id="863" w:author="Chun Yu" w:date="2016-09-11T17:36:00Z"/>
        </w:rPr>
      </w:pPr>
      <w:del w:id="864" w:author="Chun Yu" w:date="2016-09-11T17:36:00Z">
        <w:r w:rsidDel="00BF2D04">
          <w:delText xml:space="preserve">All figures should also include alt text for improved accessibility. In Word, right click the figure, and select Format Picture | Layout | Alt Text). </w:delText>
        </w:r>
        <w:r w:rsidRPr="00553346" w:rsidDel="00BF2D04">
          <w:rPr>
            <w:color w:val="000000"/>
          </w:rPr>
          <w:delText>Papers and notes may use color figures, which are included in the page limit; the figures must be usable when printed in black</w:delText>
        </w:r>
        <w:r w:rsidDel="00BF2D04">
          <w:rPr>
            <w:color w:val="000000"/>
          </w:rPr>
          <w:delText>-</w:delText>
        </w:r>
        <w:r w:rsidRPr="00553346" w:rsidDel="00BF2D04">
          <w:rPr>
            <w:color w:val="000000"/>
          </w:rPr>
          <w:delText>and</w:delText>
        </w:r>
        <w:r w:rsidDel="00BF2D04">
          <w:rPr>
            <w:color w:val="000000"/>
          </w:rPr>
          <w:delText>-</w:delText>
        </w:r>
        <w:r w:rsidRPr="00553346" w:rsidDel="00BF2D04">
          <w:rPr>
            <w:color w:val="000000"/>
          </w:rPr>
          <w:delText>white in the proceedings.</w:delText>
        </w:r>
      </w:del>
    </w:p>
    <w:p w14:paraId="636E5CEA" w14:textId="72240B38" w:rsidR="00D90F52" w:rsidDel="00BF2D04" w:rsidRDefault="00D90F52" w:rsidP="00D90F52">
      <w:pPr>
        <w:rPr>
          <w:del w:id="865" w:author="Chun Yu" w:date="2016-09-11T17:36:00Z"/>
          <w:color w:val="000000"/>
        </w:rPr>
      </w:pPr>
      <w:del w:id="866" w:author="Chun Yu" w:date="2016-09-11T17:36:00Z">
        <w:r w:rsidDel="00BF2D04">
          <w:rPr>
            <w:color w:val="000000"/>
          </w:rPr>
          <w:delText>The paper may be accompanied by a short video figure up to five minutes in length. However, the paper should stand on its own without the video figure, as the video may not be available to everyone who reads the paper.</w:delText>
        </w:r>
      </w:del>
    </w:p>
    <w:p w14:paraId="31885AEB" w14:textId="0AD22A26" w:rsidR="00D90F52" w:rsidDel="00BF2D04" w:rsidRDefault="00D90F52" w:rsidP="00D90F52">
      <w:pPr>
        <w:pStyle w:val="21"/>
        <w:rPr>
          <w:del w:id="867" w:author="Chun Yu" w:date="2016-09-11T17:36:00Z"/>
        </w:rPr>
      </w:pPr>
      <w:del w:id="868" w:author="Chun Yu" w:date="2016-09-11T17:36:00Z">
        <w:r w:rsidDel="00BF2D04">
          <w:delText>Inserting Images</w:delText>
        </w:r>
      </w:del>
    </w:p>
    <w:p w14:paraId="5714C887" w14:textId="2789EE21" w:rsidR="00D90F52" w:rsidDel="00BF2D04" w:rsidRDefault="00D90F52" w:rsidP="00D90F52">
      <w:pPr>
        <w:rPr>
          <w:del w:id="869" w:author="Chun Yu" w:date="2016-09-11T17:36:00Z"/>
        </w:rPr>
      </w:pPr>
      <w:del w:id="870" w:author="Chun Yu" w:date="2016-09-11T17:36:00Z">
        <w:r w:rsidDel="00BF2D04">
          <w:delTex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delText>
        </w:r>
      </w:del>
    </w:p>
    <w:p w14:paraId="4AB2342C" w14:textId="71813310" w:rsidR="00D90F52" w:rsidDel="00BF2D04" w:rsidRDefault="00D90F52" w:rsidP="00D90F52">
      <w:pPr>
        <w:rPr>
          <w:del w:id="871" w:author="Chun Yu" w:date="2016-09-11T17:36:00Z"/>
        </w:rPr>
        <w:sectPr w:rsidR="00D90F52" w:rsidDel="00BF2D04" w:rsidSect="006B1D5B">
          <w:headerReference w:type="even" r:id="rId19"/>
          <w:type w:val="continuous"/>
          <w:pgSz w:w="12240" w:h="15840" w:code="1"/>
          <w:pgMar w:top="1224" w:right="1080" w:bottom="1440" w:left="1080" w:header="720" w:footer="720" w:gutter="0"/>
          <w:cols w:num="2" w:space="432"/>
        </w:sectPr>
      </w:pPr>
    </w:p>
    <w:p w14:paraId="5AF5E106" w14:textId="31264CAB" w:rsidR="00547E53" w:rsidDel="00BF2D04" w:rsidRDefault="0088145B" w:rsidP="00547E53">
      <w:pPr>
        <w:keepNext/>
        <w:jc w:val="center"/>
        <w:rPr>
          <w:del w:id="872" w:author="Chun Yu" w:date="2016-09-11T17:36:00Z"/>
        </w:rPr>
      </w:pPr>
      <w:del w:id="873" w:author="Chun Yu" w:date="2016-09-11T17:36:00Z">
        <w:r w:rsidDel="00BF2D04">
          <w:rPr>
            <w:noProof/>
            <w:lang w:eastAsia="zh-CN"/>
          </w:rPr>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del>
    </w:p>
    <w:p w14:paraId="6CE7E6A0" w14:textId="6BC818D3" w:rsidR="005C216A" w:rsidDel="00BF2D04" w:rsidRDefault="00547E53" w:rsidP="00547E53">
      <w:pPr>
        <w:pStyle w:val="aa"/>
        <w:rPr>
          <w:del w:id="874" w:author="Chun Yu" w:date="2016-09-11T17:36:00Z"/>
        </w:rPr>
      </w:pPr>
      <w:del w:id="875" w:author="Chun Yu" w:date="2016-09-11T17:36:00Z">
        <w:r w:rsidDel="00BF2D04">
          <w:delText xml:space="preserve">Figure </w:delText>
        </w:r>
        <w:r w:rsidR="009F0D94" w:rsidDel="00BF2D04">
          <w:fldChar w:fldCharType="begin"/>
        </w:r>
        <w:r w:rsidR="009F0D94" w:rsidDel="00BF2D04">
          <w:delInstrText xml:space="preserve"> SEQ Figure \* ARABIC </w:delInstrText>
        </w:r>
        <w:r w:rsidR="009F0D94" w:rsidDel="00BF2D04">
          <w:fldChar w:fldCharType="separate"/>
        </w:r>
        <w:r w:rsidR="002028D3" w:rsidDel="00BF2D04">
          <w:rPr>
            <w:noProof/>
          </w:rPr>
          <w:delText>2</w:delText>
        </w:r>
        <w:r w:rsidR="009F0D94" w:rsidDel="00BF2D04">
          <w:rPr>
            <w:noProof/>
          </w:rPr>
          <w:fldChar w:fldCharType="end"/>
        </w:r>
        <w:r w:rsidDel="00BF2D04">
          <w:delText>. Sample of a wide figure. Be sure to place at the top or bottom of the page. Ensure that important information is legible in both black-and-white and color printing.</w:delText>
        </w:r>
        <w:r w:rsidR="00A45CEE" w:rsidDel="00BF2D04">
          <w:delText xml:space="preserve"> Image: CC-BY-ND ayman on Flickr.</w:delText>
        </w:r>
      </w:del>
    </w:p>
    <w:p w14:paraId="43E50317" w14:textId="766D37FB" w:rsidR="005C216A" w:rsidDel="00BF2D04" w:rsidRDefault="005C216A" w:rsidP="00A45CEE">
      <w:pPr>
        <w:pStyle w:val="aa"/>
        <w:jc w:val="both"/>
        <w:rPr>
          <w:del w:id="876" w:author="Chun Yu" w:date="2016-09-11T17:36:00Z"/>
        </w:rPr>
        <w:sectPr w:rsidR="005C216A" w:rsidDel="00BF2D04" w:rsidSect="006B1D5B">
          <w:type w:val="continuous"/>
          <w:pgSz w:w="12240" w:h="15840" w:code="1"/>
          <w:pgMar w:top="1224" w:right="1080" w:bottom="1440" w:left="1080" w:header="720" w:footer="720" w:gutter="0"/>
          <w:cols w:space="432"/>
        </w:sectPr>
      </w:pPr>
    </w:p>
    <w:p w14:paraId="2B68D6C2" w14:textId="25E2E2D1" w:rsidR="006B3F1F" w:rsidDel="00BF2D04" w:rsidRDefault="006B3F1F">
      <w:pPr>
        <w:pStyle w:val="21"/>
        <w:rPr>
          <w:del w:id="877" w:author="Chun Yu" w:date="2016-09-11T17:36:00Z"/>
        </w:rPr>
      </w:pPr>
      <w:del w:id="878" w:author="Chun Yu" w:date="2016-09-11T17:36:00Z">
        <w:r w:rsidDel="00BF2D04">
          <w:delText>Table Style</w:delText>
        </w:r>
      </w:del>
    </w:p>
    <w:p w14:paraId="0D2B14EB" w14:textId="3DE4442B" w:rsidR="002028D3" w:rsidDel="00BF2D04" w:rsidRDefault="006B3F1F">
      <w:pPr>
        <w:pStyle w:val="aa"/>
        <w:rPr>
          <w:del w:id="879" w:author="Chun Yu" w:date="2016-09-11T17:36:00Z"/>
        </w:rPr>
      </w:pPr>
      <w:del w:id="880" w:author="Chun Yu" w:date="2016-09-11T17:36:00Z">
        <w:r w:rsidDel="00BF2D04">
          <w:delText xml:space="preserve">The text of tables will format better if you use the </w:delText>
        </w:r>
        <w:r w:rsidDel="00BF2D04">
          <w:rPr>
            <w:rFonts w:ascii="Courier New" w:hAnsi="Courier New"/>
          </w:rPr>
          <w:delText>Table Text</w:delText>
        </w:r>
        <w:r w:rsidDel="00BF2D04">
          <w:delText xml:space="preserve"> style</w:delText>
        </w:r>
        <w:r w:rsidR="00A7286E" w:rsidDel="00BF2D04">
          <w:delText xml:space="preserve"> (as in Table 1)</w:delText>
        </w:r>
        <w:r w:rsidR="00AA7718" w:rsidDel="00BF2D04">
          <w:delText xml:space="preserve">. </w:delText>
        </w:r>
        <w:r w:rsidDel="00BF2D04">
          <w:delText>If you do not use this style, then you may want to adjust the vertical spac</w:delText>
        </w:r>
        <w:r w:rsidR="00A7286E" w:rsidDel="00BF2D04">
          <w:delText>ing of the text in the tables. To adjust the spacing of text in a table i</w:delText>
        </w:r>
        <w:r w:rsidDel="00BF2D04">
          <w:delText xml:space="preserve">n Word, use </w:delText>
        </w:r>
        <w:r w:rsidR="00A7286E" w:rsidDel="00BF2D04">
          <w:delText>Home</w:delText>
        </w:r>
        <w:r w:rsidDel="00BF2D04">
          <w:delText xml:space="preserve"> | Paragraph</w:delText>
        </w:r>
        <w:r w:rsidR="00A7286E" w:rsidDel="00BF2D04">
          <w:delText xml:space="preserve"> | Indents and Spacing</w:delText>
        </w:r>
        <w:r w:rsidR="00AA7718" w:rsidDel="00BF2D04">
          <w:delText xml:space="preserve">. </w:delText>
        </w:r>
        <w:r w:rsidDel="00BF2D04">
          <w:delText>Generally, text in each field of a table will look better if it has equal amounts of spacing a</w:delText>
        </w:r>
        <w:r w:rsidR="00E83C9D" w:rsidDel="00BF2D04">
          <w:delText xml:space="preserve">bove and below it, as in </w:delText>
        </w:r>
        <w:r w:rsidR="00E83C9D" w:rsidDel="00BF2D04">
          <w:fldChar w:fldCharType="begin"/>
        </w:r>
        <w:r w:rsidR="00E83C9D" w:rsidDel="00BF2D04">
          <w:delInstrText xml:space="preserve"> REF _Ref279755490 \h </w:delInstrText>
        </w:r>
        <w:r w:rsidR="00E83C9D" w:rsidDel="00BF2D04">
          <w:rPr>
            <w:b w:val="0"/>
          </w:rPr>
        </w:r>
        <w:r w:rsidR="00E83C9D" w:rsidDel="00BF2D04">
          <w:fldChar w:fldCharType="separate"/>
        </w:r>
        <w:r w:rsidR="002028D3" w:rsidDel="00BF2D04">
          <w:delText xml:space="preserve">Table </w:delText>
        </w:r>
        <w:r w:rsidR="002028D3" w:rsidDel="00BF2D04">
          <w:rPr>
            <w:noProof/>
          </w:rPr>
          <w:delText>1</w:delText>
        </w:r>
        <w:r w:rsidR="002028D3" w:rsidDel="00BF2D04">
          <w:delText>. Table captions should be placed below the table. We recommend table lines be 1 point, 25% black. Minimize use of unnecessary table lines.</w:delText>
        </w:r>
      </w:del>
    </w:p>
    <w:p w14:paraId="5414C05A" w14:textId="0807130F" w:rsidR="0069261B" w:rsidDel="00BF2D04" w:rsidRDefault="00E83C9D" w:rsidP="0069261B">
      <w:pPr>
        <w:rPr>
          <w:del w:id="881" w:author="Chun Yu" w:date="2016-09-11T17:36:00Z"/>
        </w:rPr>
      </w:pPr>
      <w:del w:id="882" w:author="Chun Yu" w:date="2016-09-11T17:36:00Z">
        <w:r w:rsidDel="00BF2D04">
          <w:fldChar w:fldCharType="end"/>
        </w:r>
        <w:r w:rsidR="0069261B" w:rsidDel="00BF2D04">
          <w:delText>For improved accessibility, header rows of tables s</w:delText>
        </w:r>
        <w:r w:rsidR="00A7286E" w:rsidDel="00BF2D04">
          <w:delText>hould be marked. In Word, right-</w:delText>
        </w:r>
        <w:r w:rsidR="0069261B" w:rsidDel="00BF2D04">
          <w:delText xml:space="preserve">click a header row, and select Table Properties | Row | </w:delText>
        </w:r>
        <w:r w:rsidR="0069261B" w:rsidRPr="000F68EB" w:rsidDel="00BF2D04">
          <w:delText>Repeat as header</w:delText>
        </w:r>
        <w:r w:rsidR="00D90F52" w:rsidDel="00BF2D04">
          <w:delText>…</w:delText>
        </w:r>
      </w:del>
    </w:p>
    <w:p w14:paraId="3B24206D" w14:textId="5B24EA82" w:rsidR="006B3F1F" w:rsidDel="00BF2D04" w:rsidRDefault="006B3F1F">
      <w:pPr>
        <w:pStyle w:val="1"/>
        <w:rPr>
          <w:del w:id="883" w:author="Chun Yu" w:date="2016-09-11T17:36:00Z"/>
        </w:rPr>
      </w:pPr>
      <w:del w:id="884" w:author="Chun Yu" w:date="2016-09-11T17:36:00Z">
        <w:r w:rsidDel="00BF2D04">
          <w:delText>LANGUAGE, STYLE AND CONTENT</w:delText>
        </w:r>
      </w:del>
    </w:p>
    <w:p w14:paraId="73FCC65E" w14:textId="269C473B" w:rsidR="006B3F1F" w:rsidDel="00BF2D04" w:rsidRDefault="006B3F1F">
      <w:pPr>
        <w:rPr>
          <w:del w:id="885" w:author="Chun Yu" w:date="2016-09-11T17:36:00Z"/>
        </w:rPr>
      </w:pPr>
      <w:del w:id="886" w:author="Chun Yu" w:date="2016-09-11T17:36:00Z">
        <w:r w:rsidDel="00BF2D04">
          <w:delText>The written and spoken language of SIGCHI is English. Spelling and punctuation may use any dialect of English (e.g., British, Canadian, US, etc.) provided this is done consistently. Hyphenation is optional. To ensure suitability for an international audience, please:</w:delText>
        </w:r>
      </w:del>
    </w:p>
    <w:p w14:paraId="4352FD02" w14:textId="503B8AB1" w:rsidR="006B3F1F" w:rsidDel="00BF2D04" w:rsidRDefault="006B3F1F">
      <w:pPr>
        <w:pStyle w:val="Bullet"/>
        <w:rPr>
          <w:del w:id="887" w:author="Chun Yu" w:date="2016-09-11T17:36:00Z"/>
        </w:rPr>
      </w:pPr>
      <w:del w:id="888" w:author="Chun Yu" w:date="2016-09-11T17:36:00Z">
        <w:r w:rsidDel="00BF2D04">
          <w:delText xml:space="preserve">Write in a straightforward style. </w:delText>
        </w:r>
      </w:del>
    </w:p>
    <w:p w14:paraId="61C10F1D" w14:textId="3D3E0E5A" w:rsidR="006B3F1F" w:rsidDel="00BF2D04" w:rsidRDefault="006B3F1F">
      <w:pPr>
        <w:pStyle w:val="Bullet"/>
        <w:rPr>
          <w:del w:id="889" w:author="Chun Yu" w:date="2016-09-11T17:36:00Z"/>
        </w:rPr>
      </w:pPr>
      <w:del w:id="890" w:author="Chun Yu" w:date="2016-09-11T17:36:00Z">
        <w:r w:rsidDel="00BF2D04">
          <w:delText xml:space="preserve">Try to avoid long or complex sentence structures. </w:delText>
        </w:r>
      </w:del>
    </w:p>
    <w:p w14:paraId="1ECD07C4" w14:textId="31273C3E" w:rsidR="00103A63" w:rsidDel="00BF2D04" w:rsidRDefault="00103A63" w:rsidP="00103A63">
      <w:pPr>
        <w:pStyle w:val="Bullet"/>
        <w:rPr>
          <w:del w:id="891" w:author="Chun Yu" w:date="2016-09-11T17:36:00Z"/>
        </w:rPr>
      </w:pPr>
      <w:del w:id="892" w:author="Chun Yu" w:date="2016-09-11T17:36:00Z">
        <w:r w:rsidRPr="00642C27" w:rsidDel="00BF2D04">
          <w:delText>Use common and basic vocabulary (e.g., use the word “unusual” rather than the word “arcane”).</w:delText>
        </w:r>
      </w:del>
    </w:p>
    <w:p w14:paraId="466DC020" w14:textId="4B84A6D9" w:rsidR="006B3F1F" w:rsidDel="00BF2D04" w:rsidRDefault="006B3F1F">
      <w:pPr>
        <w:pStyle w:val="Bullet"/>
        <w:rPr>
          <w:del w:id="893" w:author="Chun Yu" w:date="2016-09-11T17:36:00Z"/>
        </w:rPr>
      </w:pPr>
      <w:del w:id="894" w:author="Chun Yu" w:date="2016-09-11T17:36:00Z">
        <w:r w:rsidDel="00BF2D04">
          <w:delText>Briefly define or explain all technical terms that may be unfamiliar to readers.</w:delText>
        </w:r>
      </w:del>
    </w:p>
    <w:p w14:paraId="7B705760" w14:textId="2BFF533D" w:rsidR="006B3F1F" w:rsidDel="00BF2D04" w:rsidRDefault="006B3F1F">
      <w:pPr>
        <w:pStyle w:val="Bullet"/>
        <w:rPr>
          <w:del w:id="895" w:author="Chun Yu" w:date="2016-09-11T17:36:00Z"/>
        </w:rPr>
      </w:pPr>
      <w:del w:id="896" w:author="Chun Yu" w:date="2016-09-11T17:36:00Z">
        <w:r w:rsidDel="00BF2D04">
          <w:delText>Explain all acronyms the first time they are used in your text</w:delText>
        </w:r>
        <w:r w:rsidR="00632F1C" w:rsidDel="00BF2D04">
          <w:delText>—</w:delText>
        </w:r>
        <w:r w:rsidDel="00BF2D04">
          <w:delText>e.g., “Digital Signal Processing (DSP)”.</w:delText>
        </w:r>
      </w:del>
    </w:p>
    <w:p w14:paraId="1FD4F038" w14:textId="2AE28C30" w:rsidR="006B3F1F" w:rsidDel="00BF2D04" w:rsidRDefault="006B3F1F">
      <w:pPr>
        <w:pStyle w:val="Bullet"/>
        <w:rPr>
          <w:del w:id="897" w:author="Chun Yu" w:date="2016-09-11T17:36:00Z"/>
        </w:rPr>
      </w:pPr>
      <w:del w:id="898" w:author="Chun Yu" w:date="2016-09-11T17:36:00Z">
        <w:r w:rsidDel="00BF2D04">
          <w:delText>Explain local references (e.g., not everyone knows all city names in a particular country).</w:delText>
        </w:r>
      </w:del>
    </w:p>
    <w:p w14:paraId="47104F03" w14:textId="3D838B09" w:rsidR="006B3F1F" w:rsidDel="00BF2D04" w:rsidRDefault="006B3F1F">
      <w:pPr>
        <w:pStyle w:val="Bullet"/>
        <w:rPr>
          <w:del w:id="899" w:author="Chun Yu" w:date="2016-09-11T17:36:00Z"/>
        </w:rPr>
      </w:pPr>
      <w:del w:id="900" w:author="Chun Yu" w:date="2016-09-11T17:36:00Z">
        <w:r w:rsidDel="00BF2D04">
          <w:delText xml:space="preserve">Explain “insider” comments. Ensure that your whole audience understands any reference whose meaning you do not describe (e.g., do not </w:delText>
        </w:r>
        <w:r w:rsidR="00E83C9D" w:rsidDel="00BF2D04">
          <w:delText xml:space="preserve">assume that everyone has used an Android phone, </w:delText>
        </w:r>
        <w:r w:rsidDel="00BF2D04">
          <w:delText>or a particular application).</w:delText>
        </w:r>
      </w:del>
    </w:p>
    <w:p w14:paraId="57B4088B" w14:textId="6C2B2BDF" w:rsidR="006B3F1F" w:rsidDel="00BF2D04" w:rsidRDefault="006B3F1F">
      <w:pPr>
        <w:pStyle w:val="Bullet"/>
        <w:rPr>
          <w:del w:id="901" w:author="Chun Yu" w:date="2016-09-11T17:36:00Z"/>
        </w:rPr>
      </w:pPr>
      <w:del w:id="902" w:author="Chun Yu" w:date="2016-09-11T17:36:00Z">
        <w:r w:rsidDel="00BF2D04">
          <w:delText>Explain colloquial language and puns. Understanding phrases like “red herring” may require a local knowledge of English</w:delText>
        </w:r>
        <w:r w:rsidR="00AA7718" w:rsidDel="00BF2D04">
          <w:delText xml:space="preserve">. </w:delText>
        </w:r>
        <w:r w:rsidDel="00BF2D04">
          <w:delText>Humor and irony are difficult to translate.</w:delText>
        </w:r>
      </w:del>
    </w:p>
    <w:p w14:paraId="30B8B043" w14:textId="1275461B" w:rsidR="006B3F1F" w:rsidDel="00BF2D04" w:rsidRDefault="006B3F1F" w:rsidP="00632F1C">
      <w:pPr>
        <w:pStyle w:val="Bullet"/>
        <w:rPr>
          <w:del w:id="903" w:author="Chun Yu" w:date="2016-09-11T17:36:00Z"/>
        </w:rPr>
      </w:pPr>
      <w:del w:id="904" w:author="Chun Yu" w:date="2016-09-11T17:36:00Z">
        <w:r w:rsidDel="00BF2D04">
          <w:delText>Use unambiguous forms for culturally localized concepts, such as times, dates, currencies</w:delText>
        </w:r>
        <w:r w:rsidR="00D90F52" w:rsidDel="00BF2D04">
          <w:delText>,</w:delText>
        </w:r>
        <w:r w:rsidDel="00BF2D04">
          <w:delText xml:space="preserve"> and numbers (e.g., “1-5- 97” or “5/1/97” may mean 5 January or 1 May, an</w:delText>
        </w:r>
        <w:r w:rsidR="00D90F52" w:rsidDel="00BF2D04">
          <w:delText>d “seven o’clock” may mean 7:00</w:delText>
        </w:r>
        <w:r w:rsidR="00632F1C" w:rsidDel="00BF2D04">
          <w:delText xml:space="preserve"> </w:delText>
        </w:r>
        <w:r w:rsidDel="00BF2D04">
          <w:delText>am or 19:00)</w:delText>
        </w:r>
        <w:r w:rsidR="00AA7718" w:rsidDel="00BF2D04">
          <w:delText xml:space="preserve">. </w:delText>
        </w:r>
        <w:r w:rsidDel="00BF2D04">
          <w:delText>For currencies, indicate equivalences</w:delText>
        </w:r>
        <w:r w:rsidR="00632F1C" w:rsidDel="00BF2D04">
          <w:delText xml:space="preserve">: </w:delText>
        </w:r>
        <w:r w:rsidDel="00BF2D04">
          <w:delText xml:space="preserve">“Participants were paid </w:delText>
        </w:r>
        <w:r w:rsidR="00632F1C" w:rsidRPr="00632F1C" w:rsidDel="00BF2D04">
          <w:delText>₩</w:delText>
        </w:r>
        <w:r w:rsidR="00BA57F0" w:rsidDel="00BF2D04">
          <w:delText>22</w:delText>
        </w:r>
        <w:r w:rsidDel="00BF2D04">
          <w:delText xml:space="preserve">, or roughly </w:delText>
        </w:r>
        <w:r w:rsidR="00BA57F0" w:rsidDel="00BF2D04">
          <w:delText>US</w:delText>
        </w:r>
        <w:r w:rsidDel="00BF2D04">
          <w:delText>$</w:delText>
        </w:r>
        <w:r w:rsidR="00BA57F0" w:rsidDel="00BF2D04">
          <w:delText>29</w:delText>
        </w:r>
        <w:r w:rsidDel="00BF2D04">
          <w:delText>.”</w:delText>
        </w:r>
      </w:del>
    </w:p>
    <w:p w14:paraId="384EC62B" w14:textId="2F6AA532" w:rsidR="006B0C82" w:rsidDel="00BF2D04" w:rsidRDefault="006B3F1F" w:rsidP="00FC5AB6">
      <w:pPr>
        <w:pStyle w:val="Bullet"/>
        <w:rPr>
          <w:del w:id="905" w:author="Chun Yu" w:date="2016-09-11T17:36:00Z"/>
        </w:rPr>
      </w:pPr>
      <w:del w:id="906" w:author="Chun Yu" w:date="2016-09-11T17:36:00Z">
        <w:r w:rsidDel="00BF2D04">
          <w:delText>Be careful with the use of gender-specific pronouns (</w:delText>
        </w:r>
        <w:r w:rsidDel="00BF2D04">
          <w:rPr>
            <w:i/>
          </w:rPr>
          <w:delText>he</w:delText>
        </w:r>
        <w:r w:rsidDel="00BF2D04">
          <w:delText xml:space="preserve">, </w:delText>
        </w:r>
        <w:r w:rsidDel="00BF2D04">
          <w:rPr>
            <w:i/>
          </w:rPr>
          <w:delText>she</w:delText>
        </w:r>
        <w:r w:rsidDel="00BF2D04">
          <w:delText>) and other gendered words (</w:delText>
        </w:r>
        <w:r w:rsidDel="00BF2D04">
          <w:rPr>
            <w:i/>
          </w:rPr>
          <w:delText>chairman</w:delText>
        </w:r>
        <w:r w:rsidDel="00BF2D04">
          <w:delText xml:space="preserve">, </w:delText>
        </w:r>
        <w:r w:rsidDel="00BF2D04">
          <w:rPr>
            <w:i/>
          </w:rPr>
          <w:delText>manpower</w:delText>
        </w:r>
        <w:r w:rsidDel="00BF2D04">
          <w:delText xml:space="preserve">, </w:delText>
        </w:r>
        <w:r w:rsidDel="00BF2D04">
          <w:rPr>
            <w:i/>
          </w:rPr>
          <w:delText>man-months</w:delText>
        </w:r>
        <w:r w:rsidDel="00BF2D04">
          <w:delText xml:space="preserve">). Use inclusive language that is gender-neutral (e.g., </w:delText>
        </w:r>
        <w:r w:rsidDel="00BF2D04">
          <w:rPr>
            <w:i/>
          </w:rPr>
          <w:delText>she</w:delText>
        </w:r>
        <w:r w:rsidDel="00BF2D04">
          <w:delText xml:space="preserve"> </w:delText>
        </w:r>
        <w:r w:rsidDel="00BF2D04">
          <w:rPr>
            <w:i/>
          </w:rPr>
          <w:delText>or</w:delText>
        </w:r>
        <w:r w:rsidDel="00BF2D04">
          <w:delText xml:space="preserve"> </w:delText>
        </w:r>
        <w:r w:rsidDel="00BF2D04">
          <w:rPr>
            <w:i/>
          </w:rPr>
          <w:delText>he</w:delText>
        </w:r>
        <w:r w:rsidDel="00BF2D04">
          <w:delText xml:space="preserve">, </w:delText>
        </w:r>
        <w:r w:rsidDel="00BF2D04">
          <w:rPr>
            <w:i/>
          </w:rPr>
          <w:delText>they</w:delText>
        </w:r>
        <w:r w:rsidDel="00BF2D04">
          <w:delText>,</w:delText>
        </w:r>
        <w:r w:rsidDel="00BF2D04">
          <w:rPr>
            <w:i/>
          </w:rPr>
          <w:delText xml:space="preserve"> s/he</w:delText>
        </w:r>
        <w:r w:rsidDel="00BF2D04">
          <w:delText xml:space="preserve">, </w:delText>
        </w:r>
        <w:r w:rsidDel="00BF2D04">
          <w:rPr>
            <w:i/>
          </w:rPr>
          <w:delText>chair</w:delText>
        </w:r>
        <w:r w:rsidDel="00BF2D04">
          <w:delText xml:space="preserve">, </w:delText>
        </w:r>
        <w:r w:rsidDel="00BF2D04">
          <w:rPr>
            <w:i/>
          </w:rPr>
          <w:delText>staff</w:delText>
        </w:r>
        <w:r w:rsidDel="00BF2D04">
          <w:delText xml:space="preserve">, </w:delText>
        </w:r>
        <w:r w:rsidDel="00BF2D04">
          <w:rPr>
            <w:i/>
          </w:rPr>
          <w:delText>staff-hours</w:delText>
        </w:r>
        <w:r w:rsidDel="00BF2D04">
          <w:delText xml:space="preserve">, </w:delText>
        </w:r>
        <w:r w:rsidDel="00BF2D04">
          <w:rPr>
            <w:i/>
          </w:rPr>
          <w:delText>person-years</w:delText>
        </w:r>
        <w:r w:rsidR="00DE3B36" w:rsidDel="00BF2D04">
          <w:delText>). See</w:delText>
        </w:r>
        <w:r w:rsidR="00CE28F2" w:rsidDel="00BF2D04">
          <w:delText xml:space="preserve"> the </w:delText>
        </w:r>
        <w:r w:rsidR="00F369CB" w:rsidRPr="00F369CB" w:rsidDel="00BF2D04">
          <w:rPr>
            <w:i/>
          </w:rPr>
          <w:delText>Guidelines for Bias-Free Writing</w:delText>
        </w:r>
        <w:r w:rsidR="00F369CB" w:rsidDel="00BF2D04">
          <w:delText xml:space="preserve"> </w:delText>
        </w:r>
        <w:r w:rsidDel="00BF2D04">
          <w:delText>for further advice and examples regarding gender and other personal attributes</w:delText>
        </w:r>
        <w:r w:rsidR="00F369CB" w:rsidDel="00BF2D04">
          <w:delText xml:space="preserve"> [</w:delText>
        </w:r>
        <w:r w:rsidR="00F369CB" w:rsidDel="00BF2D04">
          <w:fldChar w:fldCharType="begin"/>
        </w:r>
        <w:r w:rsidR="00F369CB" w:rsidDel="00BF2D04">
          <w:delInstrText xml:space="preserve"> REF _Ref279752240 \r \h </w:delInstrText>
        </w:r>
        <w:r w:rsidR="00F369CB" w:rsidDel="00BF2D04">
          <w:fldChar w:fldCharType="separate"/>
        </w:r>
        <w:r w:rsidR="002028D3" w:rsidDel="00BF2D04">
          <w:delText>9</w:delText>
        </w:r>
        <w:r w:rsidR="00F369CB" w:rsidDel="00BF2D04">
          <w:fldChar w:fldCharType="end"/>
        </w:r>
        <w:r w:rsidR="00F369CB" w:rsidDel="00BF2D04">
          <w:delText>]</w:delText>
        </w:r>
        <w:r w:rsidDel="00BF2D04">
          <w:delText>.</w:delText>
        </w:r>
        <w:r w:rsidR="00FC5AB6" w:rsidDel="00BF2D04">
          <w:delText xml:space="preserve"> Be particularly aware of considerations around writing about people with disabilities. </w:delText>
        </w:r>
      </w:del>
    </w:p>
    <w:p w14:paraId="01175C64" w14:textId="32F3F891" w:rsidR="00FA1B14" w:rsidDel="00BF2D04" w:rsidRDefault="006B3F1F">
      <w:pPr>
        <w:pStyle w:val="Bullet"/>
        <w:rPr>
          <w:del w:id="907" w:author="Chun Yu" w:date="2016-09-11T17:36:00Z"/>
        </w:rPr>
      </w:pPr>
      <w:del w:id="908" w:author="Chun Yu" w:date="2016-09-11T17:36:00Z">
        <w:r w:rsidDel="00BF2D04">
          <w:delText xml:space="preserve">If possible, use the full (extended) alphabetic character set for names of persons, institutions, and places (e.g., Grønbæk, Lafreniére, Sánchez, </w:delText>
        </w:r>
        <w:r w:rsidR="00263558" w:rsidRPr="00263558" w:rsidDel="00BF2D04">
          <w:delText>Nguyễn</w:delText>
        </w:r>
        <w:r w:rsidR="00263558" w:rsidDel="00BF2D04">
          <w:delText xml:space="preserve">, </w:delText>
        </w:r>
        <w:r w:rsidDel="00BF2D04">
          <w:delText>Universität, Weißenbach, Züllighoven, Århus, etc.)</w:delText>
        </w:r>
        <w:r w:rsidR="00AA7718" w:rsidDel="00BF2D04">
          <w:delText xml:space="preserve">. </w:delText>
        </w:r>
        <w:r w:rsidR="00FA1B14" w:rsidRPr="00FA1B14" w:rsidDel="00BF2D04">
          <w:delText>These</w:delText>
        </w:r>
        <w:r w:rsidR="00FA1B14" w:rsidDel="00BF2D04">
          <w:delText xml:space="preserve"> </w:delText>
        </w:r>
        <w:r w:rsidR="00FA1B14" w:rsidRPr="00FA1B14" w:rsidDel="00BF2D04">
          <w:delText>characters</w:delText>
        </w:r>
        <w:r w:rsidR="00FA1B14" w:rsidDel="00BF2D04">
          <w:delText xml:space="preserve"> </w:delText>
        </w:r>
        <w:r w:rsidR="00FA1B14" w:rsidRPr="00FA1B14" w:rsidDel="00BF2D04">
          <w:delText>are</w:delText>
        </w:r>
        <w:r w:rsidR="00FA1B14" w:rsidDel="00BF2D04">
          <w:delText xml:space="preserve"> </w:delText>
        </w:r>
        <w:r w:rsidR="00FA1B14" w:rsidRPr="00FA1B14" w:rsidDel="00BF2D04">
          <w:delText>already</w:delText>
        </w:r>
        <w:r w:rsidR="00FA1B14" w:rsidDel="00BF2D04">
          <w:delText xml:space="preserve"> in</w:delText>
        </w:r>
        <w:r w:rsidR="00FA1B14" w:rsidRPr="00FA1B14" w:rsidDel="00BF2D04">
          <w:delText>cluded in most versions and variants of Times, Helvetica, and Arial fonts.</w:delText>
        </w:r>
      </w:del>
    </w:p>
    <w:p w14:paraId="6541C16F" w14:textId="3EAA6882" w:rsidR="0069261B" w:rsidDel="00BF2D04" w:rsidRDefault="00923416" w:rsidP="0069261B">
      <w:pPr>
        <w:pStyle w:val="1"/>
        <w:rPr>
          <w:del w:id="909" w:author="Chun Yu" w:date="2016-09-11T17:36:00Z"/>
        </w:rPr>
      </w:pPr>
      <w:del w:id="910" w:author="Chun Yu" w:date="2016-09-11T17:36:00Z">
        <w:r w:rsidRPr="00923416" w:rsidDel="00BF2D04">
          <w:delText>Accessibility</w:delText>
        </w:r>
      </w:del>
    </w:p>
    <w:p w14:paraId="26A6BA95" w14:textId="2F7B4BED" w:rsidR="0069261B" w:rsidDel="00BF2D04" w:rsidRDefault="0069261B" w:rsidP="0069261B">
      <w:pPr>
        <w:rPr>
          <w:del w:id="911" w:author="Chun Yu" w:date="2016-09-11T17:36:00Z"/>
        </w:rPr>
      </w:pPr>
      <w:del w:id="912" w:author="Chun Yu" w:date="2016-09-11T17:36:00Z">
        <w:r w:rsidRPr="00412B4D" w:rsidDel="00BF2D04">
          <w:delText>The Executive Council of SIGCHI</w:delText>
        </w:r>
        <w:r w:rsidDel="00BF2D04">
          <w:delText xml:space="preserve"> </w:delText>
        </w:r>
        <w:r w:rsidRPr="00412B4D" w:rsidDel="00BF2D04">
          <w:delText>ha</w:delText>
        </w:r>
        <w:r w:rsidR="009375E5" w:rsidDel="00BF2D04">
          <w:delText>s</w:delText>
        </w:r>
        <w:r w:rsidRPr="00412B4D" w:rsidDel="00BF2D04">
          <w:delText xml:space="preserve"> committed to making SIGCHI conferences more inclusive for researchers, practitioners, and educators with disabilities. As a part of this goal, the all authors </w:delText>
        </w:r>
        <w:r w:rsidDel="00BF2D04">
          <w:delText xml:space="preserve">are asked </w:delText>
        </w:r>
        <w:r w:rsidRPr="00412B4D" w:rsidDel="00BF2D04">
          <w:delText xml:space="preserve">to work on improving the accessibility of their submissions. </w:delText>
        </w:r>
        <w:r w:rsidDel="00BF2D04">
          <w:delText xml:space="preserve">Specifically, we encourage authors to carry out the following </w:delText>
        </w:r>
        <w:r w:rsidR="00AB6E70" w:rsidDel="00BF2D04">
          <w:delText xml:space="preserve">five </w:delText>
        </w:r>
        <w:r w:rsidDel="00BF2D04">
          <w:delText>steps:</w:delText>
        </w:r>
      </w:del>
    </w:p>
    <w:p w14:paraId="6550B840" w14:textId="6B8422F4" w:rsidR="0069261B" w:rsidDel="00BF2D04" w:rsidRDefault="0069261B" w:rsidP="0069261B">
      <w:pPr>
        <w:pStyle w:val="Bullet"/>
        <w:numPr>
          <w:ilvl w:val="0"/>
          <w:numId w:val="34"/>
        </w:numPr>
        <w:ind w:left="187" w:hanging="187"/>
        <w:rPr>
          <w:del w:id="913" w:author="Chun Yu" w:date="2016-09-11T17:36:00Z"/>
        </w:rPr>
      </w:pPr>
      <w:del w:id="914" w:author="Chun Yu" w:date="2016-09-11T17:36:00Z">
        <w:r w:rsidDel="00BF2D04">
          <w:delText>Add alternative text to all figures</w:delText>
        </w:r>
      </w:del>
    </w:p>
    <w:p w14:paraId="64B94C16" w14:textId="2BA9A630" w:rsidR="0069261B" w:rsidDel="00BF2D04" w:rsidRDefault="0069261B" w:rsidP="0069261B">
      <w:pPr>
        <w:pStyle w:val="Bullet"/>
        <w:numPr>
          <w:ilvl w:val="0"/>
          <w:numId w:val="34"/>
        </w:numPr>
        <w:ind w:left="187" w:hanging="187"/>
        <w:rPr>
          <w:del w:id="915" w:author="Chun Yu" w:date="2016-09-11T17:36:00Z"/>
        </w:rPr>
      </w:pPr>
      <w:del w:id="916" w:author="Chun Yu" w:date="2016-09-11T17:36:00Z">
        <w:r w:rsidDel="00BF2D04">
          <w:delText>Mark table headings</w:delText>
        </w:r>
      </w:del>
    </w:p>
    <w:p w14:paraId="33A8C3DB" w14:textId="4AAF0264" w:rsidR="0069261B" w:rsidDel="00BF2D04" w:rsidRDefault="0069261B" w:rsidP="0069261B">
      <w:pPr>
        <w:pStyle w:val="Bullet"/>
        <w:numPr>
          <w:ilvl w:val="0"/>
          <w:numId w:val="34"/>
        </w:numPr>
        <w:ind w:left="187" w:hanging="187"/>
        <w:rPr>
          <w:del w:id="917" w:author="Chun Yu" w:date="2016-09-11T17:36:00Z"/>
        </w:rPr>
      </w:pPr>
      <w:del w:id="918" w:author="Chun Yu" w:date="2016-09-11T17:36:00Z">
        <w:r w:rsidDel="00BF2D04">
          <w:delText>Generate a tagged PDF</w:delText>
        </w:r>
      </w:del>
    </w:p>
    <w:p w14:paraId="6C6E768E" w14:textId="0C561F67" w:rsidR="0069261B" w:rsidDel="00BF2D04" w:rsidRDefault="0069261B" w:rsidP="0069261B">
      <w:pPr>
        <w:pStyle w:val="Bullet"/>
        <w:numPr>
          <w:ilvl w:val="0"/>
          <w:numId w:val="34"/>
        </w:numPr>
        <w:ind w:left="187" w:hanging="187"/>
        <w:rPr>
          <w:del w:id="919" w:author="Chun Yu" w:date="2016-09-11T17:36:00Z"/>
        </w:rPr>
      </w:pPr>
      <w:del w:id="920" w:author="Chun Yu" w:date="2016-09-11T17:36:00Z">
        <w:r w:rsidDel="00BF2D04">
          <w:delText xml:space="preserve">Verify the default </w:delText>
        </w:r>
        <w:r w:rsidR="00AB6E70" w:rsidDel="00BF2D04">
          <w:delText>language</w:delText>
        </w:r>
      </w:del>
    </w:p>
    <w:p w14:paraId="64C72928" w14:textId="0700535A" w:rsidR="00AB6E70" w:rsidDel="00BF2D04" w:rsidRDefault="00AB6E70" w:rsidP="00AB6E70">
      <w:pPr>
        <w:pStyle w:val="Bullet"/>
        <w:numPr>
          <w:ilvl w:val="0"/>
          <w:numId w:val="34"/>
        </w:numPr>
        <w:rPr>
          <w:del w:id="921" w:author="Chun Yu" w:date="2016-09-11T17:36:00Z"/>
        </w:rPr>
      </w:pPr>
      <w:del w:id="922" w:author="Chun Yu" w:date="2016-09-11T17:36:00Z">
        <w:r w:rsidRPr="00AB6E70" w:rsidDel="00BF2D04">
          <w:delText>Set the tab order to “Use Document Structure”</w:delText>
        </w:r>
      </w:del>
    </w:p>
    <w:p w14:paraId="01CA0183" w14:textId="3E5B41DF" w:rsidR="00C83F7C" w:rsidDel="00BF2D04" w:rsidRDefault="0069261B" w:rsidP="00923416">
      <w:pPr>
        <w:rPr>
          <w:del w:id="923" w:author="Chun Yu" w:date="2016-09-11T17:36:00Z"/>
        </w:rPr>
      </w:pPr>
      <w:del w:id="924" w:author="Chun Yu" w:date="2016-09-11T17:36:00Z">
        <w:r w:rsidDel="00BF2D04">
          <w:delText>For more information and links to instructions and resources, please see:</w:delText>
        </w:r>
        <w:r w:rsidR="00A7286E" w:rsidDel="00BF2D04">
          <w:delText xml:space="preserve"> </w:delText>
        </w:r>
        <w:r w:rsidR="009F0D94" w:rsidDel="00BF2D04">
          <w:fldChar w:fldCharType="begin"/>
        </w:r>
        <w:r w:rsidR="009F0D94" w:rsidDel="00BF2D04">
          <w:delInstrText xml:space="preserve"> HYPERLINK "http://chi2016.acm.org/accessibility" </w:delInstrText>
        </w:r>
        <w:r w:rsidR="009F0D94" w:rsidDel="00BF2D04">
          <w:fldChar w:fldCharType="separate"/>
        </w:r>
        <w:r w:rsidR="00A7286E" w:rsidRPr="00064A9D" w:rsidDel="00BF2D04">
          <w:rPr>
            <w:rStyle w:val="afe"/>
          </w:rPr>
          <w:delText>http://chi2016.acm.org/accessibility</w:delText>
        </w:r>
        <w:r w:rsidR="009F0D94" w:rsidDel="00BF2D04">
          <w:rPr>
            <w:rStyle w:val="afe"/>
          </w:rPr>
          <w:fldChar w:fldCharType="end"/>
        </w:r>
        <w:r w:rsidR="00A7286E" w:rsidDel="00BF2D04">
          <w:delText>.</w:delText>
        </w:r>
      </w:del>
    </w:p>
    <w:p w14:paraId="157EE1AC" w14:textId="084F9957" w:rsidR="00161911" w:rsidDel="00BF2D04" w:rsidRDefault="006B3F1F" w:rsidP="00ED3D60">
      <w:pPr>
        <w:pStyle w:val="1"/>
        <w:rPr>
          <w:del w:id="925" w:author="Chun Yu" w:date="2016-09-11T17:36:00Z"/>
        </w:rPr>
      </w:pPr>
      <w:del w:id="926" w:author="Chun Yu" w:date="2016-09-11T17:36:00Z">
        <w:r w:rsidDel="00BF2D04">
          <w:delText>Page Numbering, Headers</w:delText>
        </w:r>
        <w:r w:rsidR="00526FB1" w:rsidDel="00BF2D04">
          <w:delText>,</w:delText>
        </w:r>
        <w:r w:rsidDel="00BF2D04">
          <w:delText xml:space="preserve"> and Footers</w:delText>
        </w:r>
      </w:del>
    </w:p>
    <w:p w14:paraId="3FA44A38" w14:textId="3181CA74" w:rsidR="006B3F1F" w:rsidDel="00BF2D04" w:rsidRDefault="00161911" w:rsidP="00161911">
      <w:pPr>
        <w:rPr>
          <w:del w:id="927" w:author="Chun Yu" w:date="2016-09-11T17:36:00Z"/>
        </w:rPr>
      </w:pPr>
      <w:del w:id="928" w:author="Chun Yu" w:date="2016-09-11T17:36:00Z">
        <w:r w:rsidDel="00BF2D04">
          <w:delText xml:space="preserve">Your final submission </w:delText>
        </w:r>
        <w:r w:rsidR="00C83F7C" w:rsidRPr="00526FB1" w:rsidDel="00BF2D04">
          <w:delText>should not</w:delText>
        </w:r>
        <w:r w:rsidR="00C83F7C" w:rsidDel="00BF2D04">
          <w:delText xml:space="preserve"> </w:delText>
        </w:r>
        <w:r w:rsidDel="00BF2D04">
          <w:delText xml:space="preserve">contain footer or header information at the top or bottom of each page. </w:delText>
        </w:r>
        <w:r w:rsidR="00A7286E" w:rsidDel="00BF2D04">
          <w:delText xml:space="preserve">Specifically, your final submission should not include page numbers. </w:delText>
        </w:r>
        <w:r w:rsidR="00853A06" w:rsidDel="00BF2D04">
          <w:delText>Initial submissions</w:delText>
        </w:r>
        <w:r w:rsidR="00761FD3" w:rsidDel="00BF2D04">
          <w:delText xml:space="preserve"> </w:delText>
        </w:r>
        <w:r w:rsidR="00853A06" w:rsidDel="00BF2D04">
          <w:delText>may include page numbers</w:delText>
        </w:r>
        <w:r w:rsidR="00761FD3" w:rsidDel="00BF2D04">
          <w:delText xml:space="preserve">, but these </w:delText>
        </w:r>
        <w:r w:rsidR="00761FD3" w:rsidRPr="00C83F7C" w:rsidDel="00BF2D04">
          <w:rPr>
            <w:i/>
          </w:rPr>
          <w:delText>must</w:delText>
        </w:r>
        <w:r w:rsidR="00761FD3" w:rsidDel="00BF2D04">
          <w:delText xml:space="preserve"> be removed for camera-ready</w:delText>
        </w:r>
        <w:r w:rsidR="00853A06" w:rsidDel="00BF2D04">
          <w:delText xml:space="preserve">. </w:delText>
        </w:r>
        <w:r w:rsidR="00396BBA" w:rsidDel="00BF2D04">
          <w:delText>P</w:delText>
        </w:r>
        <w:r w:rsidDel="00BF2D04">
          <w:delText xml:space="preserve">age numbers </w:delText>
        </w:r>
        <w:r w:rsidR="00396BBA" w:rsidDel="00BF2D04">
          <w:delText xml:space="preserve">will be </w:delText>
        </w:r>
        <w:r w:rsidDel="00BF2D04">
          <w:delText xml:space="preserve">added to the </w:delText>
        </w:r>
        <w:r w:rsidR="00396BBA" w:rsidDel="00BF2D04">
          <w:delText>PDF</w:delText>
        </w:r>
        <w:r w:rsidDel="00BF2D04">
          <w:delText xml:space="preserve"> </w:delText>
        </w:r>
        <w:r w:rsidR="00A7286E" w:rsidDel="00BF2D04">
          <w:delText>when the proceedings are assembled</w:delText>
        </w:r>
        <w:r w:rsidR="006B3F1F" w:rsidDel="00BF2D04">
          <w:delText>.</w:delText>
        </w:r>
      </w:del>
    </w:p>
    <w:p w14:paraId="1CC022CF" w14:textId="540ABAE6" w:rsidR="006B3F1F" w:rsidDel="00BF2D04" w:rsidRDefault="006B3F1F">
      <w:pPr>
        <w:pStyle w:val="1"/>
        <w:rPr>
          <w:del w:id="929" w:author="Chun Yu" w:date="2016-09-11T17:36:00Z"/>
        </w:rPr>
      </w:pPr>
      <w:del w:id="930" w:author="Chun Yu" w:date="2016-09-11T17:36:00Z">
        <w:r w:rsidDel="00BF2D04">
          <w:delText>Producing and testing PDF files</w:delText>
        </w:r>
      </w:del>
    </w:p>
    <w:p w14:paraId="7C208BA5" w14:textId="0CD65B13" w:rsidR="00526FB1" w:rsidDel="00BF2D04" w:rsidRDefault="006B3F1F" w:rsidP="00526FB1">
      <w:pPr>
        <w:rPr>
          <w:del w:id="931" w:author="Chun Yu" w:date="2016-09-11T17:36:00Z"/>
          <w:color w:val="000000"/>
        </w:rPr>
      </w:pPr>
      <w:del w:id="932" w:author="Chun Yu" w:date="2016-09-11T17:36:00Z">
        <w:r w:rsidDel="00BF2D04">
          <w:rPr>
            <w:color w:val="000000"/>
          </w:rPr>
          <w:delText>We recommend that you produce a PDF version of your submission well before the final deadline</w:delText>
        </w:r>
        <w:r w:rsidR="00AA7718" w:rsidDel="00BF2D04">
          <w:rPr>
            <w:color w:val="000000"/>
          </w:rPr>
          <w:delText xml:space="preserve">. </w:delText>
        </w:r>
        <w:r w:rsidR="006127F1" w:rsidRPr="006127F1" w:rsidDel="00BF2D04">
          <w:rPr>
            <w:color w:val="000000"/>
          </w:rPr>
          <w:delText>Your PDF file must be ACM DL Compliant. The requirements for an ACM Compliant PDF are available at</w:delText>
        </w:r>
        <w:r w:rsidR="00526FB1" w:rsidDel="00BF2D04">
          <w:rPr>
            <w:color w:val="000000"/>
          </w:rPr>
          <w:delText>:</w:delText>
        </w:r>
      </w:del>
    </w:p>
    <w:p w14:paraId="4221FEF3" w14:textId="76AC9040" w:rsidR="006127F1" w:rsidRPr="00526FB1" w:rsidDel="00BF2D04" w:rsidRDefault="009F0D94" w:rsidP="00526FB1">
      <w:pPr>
        <w:rPr>
          <w:del w:id="933" w:author="Chun Yu" w:date="2016-09-11T17:36:00Z"/>
          <w:rStyle w:val="afe"/>
          <w:color w:val="000000"/>
        </w:rPr>
      </w:pPr>
      <w:del w:id="934" w:author="Chun Yu" w:date="2016-09-11T17:36:00Z">
        <w:r w:rsidDel="00BF2D04">
          <w:fldChar w:fldCharType="begin"/>
        </w:r>
        <w:r w:rsidDel="00BF2D04">
          <w:delInstrText xml:space="preserve"> HYPERLINK "http://sheridanprinting.com/typedept/ACM-distilling-settings.htm" </w:delInstrText>
        </w:r>
        <w:r w:rsidDel="00BF2D04">
          <w:fldChar w:fldCharType="separate"/>
        </w:r>
        <w:r w:rsidR="00C83F7C" w:rsidRPr="001333C2" w:rsidDel="00BF2D04">
          <w:rPr>
            <w:rStyle w:val="afe"/>
          </w:rPr>
          <w:delText>http://sheridanprinting.com/typedept/ACM-distilling-settings.htm</w:delText>
        </w:r>
        <w:r w:rsidDel="00BF2D04">
          <w:rPr>
            <w:rStyle w:val="afe"/>
          </w:rPr>
          <w:fldChar w:fldCharType="end"/>
        </w:r>
      </w:del>
    </w:p>
    <w:p w14:paraId="537EEFFC" w14:textId="03C56414" w:rsidR="006B3F1F" w:rsidRPr="002727A0" w:rsidDel="00BF2D04" w:rsidRDefault="0069261B">
      <w:pPr>
        <w:rPr>
          <w:del w:id="935" w:author="Chun Yu" w:date="2016-09-11T17:36:00Z"/>
          <w:color w:val="000000"/>
        </w:rPr>
      </w:pPr>
      <w:del w:id="936" w:author="Chun Yu" w:date="2016-09-11T17:36:00Z">
        <w:r w:rsidDel="00BF2D04">
          <w:rPr>
            <w:color w:val="000000"/>
          </w:rPr>
          <w:delText xml:space="preserve">When creating your PDF from Word, ensure that you generate a tagged PDF from improved accessibility. This can be done by using the </w:delText>
        </w:r>
        <w:r w:rsidRPr="006039F9" w:rsidDel="00BF2D04">
          <w:rPr>
            <w:color w:val="000000"/>
          </w:rPr>
          <w:delText>Ado</w:delText>
        </w:r>
        <w:r w:rsidDel="00BF2D04">
          <w:rPr>
            <w:color w:val="000000"/>
          </w:rPr>
          <w:delText xml:space="preserve">be </w:delText>
        </w:r>
        <w:r w:rsidR="00BA714B" w:rsidDel="00BF2D04">
          <w:rPr>
            <w:color w:val="000000"/>
          </w:rPr>
          <w:delText>PDF a</w:delText>
        </w:r>
        <w:r w:rsidDel="00BF2D04">
          <w:rPr>
            <w:color w:val="000000"/>
          </w:rPr>
          <w:delText xml:space="preserve">dd-in, also called PDFMaker. </w:delText>
        </w:r>
        <w:r w:rsidR="00541E5C" w:rsidDel="00BF2D04">
          <w:rPr>
            <w:color w:val="000000"/>
          </w:rPr>
          <w:delText>S</w:delText>
        </w:r>
        <w:r w:rsidDel="00BF2D04">
          <w:rPr>
            <w:color w:val="000000"/>
          </w:rPr>
          <w:delText xml:space="preserve">elect </w:delText>
        </w:r>
        <w:r w:rsidR="00541E5C" w:rsidDel="00BF2D04">
          <w:rPr>
            <w:color w:val="000000"/>
          </w:rPr>
          <w:delText xml:space="preserve">Acrobat | </w:delText>
        </w:r>
        <w:r w:rsidRPr="006039F9" w:rsidDel="00BF2D04">
          <w:rPr>
            <w:color w:val="000000"/>
          </w:rPr>
          <w:delText xml:space="preserve">Preferences from the </w:delText>
        </w:r>
        <w:r w:rsidR="00541E5C" w:rsidDel="00BF2D04">
          <w:rPr>
            <w:color w:val="000000"/>
          </w:rPr>
          <w:delText xml:space="preserve">ribbon </w:delText>
        </w:r>
        <w:r w:rsidRPr="006039F9" w:rsidDel="00BF2D04">
          <w:rPr>
            <w:color w:val="000000"/>
          </w:rPr>
          <w:delText xml:space="preserve">and ensure that </w:delText>
        </w:r>
        <w:r w:rsidDel="00BF2D04">
          <w:rPr>
            <w:color w:val="000000"/>
          </w:rPr>
          <w:delText>“</w:delText>
        </w:r>
        <w:r w:rsidRPr="006039F9" w:rsidDel="00BF2D04">
          <w:rPr>
            <w:color w:val="000000"/>
          </w:rPr>
          <w:delText>Enable Accessibility and Reflow with tagged Adobe PDF</w:delText>
        </w:r>
        <w:r w:rsidDel="00BF2D04">
          <w:rPr>
            <w:color w:val="000000"/>
          </w:rPr>
          <w:delText>”</w:delText>
        </w:r>
        <w:r w:rsidRPr="006039F9" w:rsidDel="00BF2D04">
          <w:rPr>
            <w:color w:val="000000"/>
          </w:rPr>
          <w:delText xml:space="preserve"> is selected.</w:delText>
        </w:r>
        <w:r w:rsidDel="00BF2D04">
          <w:rPr>
            <w:color w:val="000000"/>
          </w:rPr>
          <w:delText xml:space="preserve"> You can then generate a tagged PDF by selecting “C</w:delText>
        </w:r>
        <w:r w:rsidRPr="00A8472B" w:rsidDel="00BF2D04">
          <w:rPr>
            <w:color w:val="000000"/>
          </w:rPr>
          <w:delText>reate PDF</w:delText>
        </w:r>
        <w:r w:rsidDel="00BF2D04">
          <w:rPr>
            <w:color w:val="000000"/>
          </w:rPr>
          <w:delText>”</w:delText>
        </w:r>
        <w:r w:rsidRPr="00A8472B" w:rsidDel="00BF2D04">
          <w:rPr>
            <w:color w:val="000000"/>
          </w:rPr>
          <w:delText xml:space="preserve"> from the Acrobat ribbon.</w:delText>
        </w:r>
        <w:r w:rsidR="00FB5FFE" w:rsidDel="00BF2D04">
          <w:rPr>
            <w:color w:val="000000"/>
          </w:rPr>
          <w:delText xml:space="preserve"> </w:delText>
        </w:r>
        <w:r w:rsidR="006B3F1F" w:rsidDel="00BF2D04">
          <w:rPr>
            <w:color w:val="000000"/>
          </w:rPr>
          <w:delText xml:space="preserve">Test your PDF file by viewing or printing it with the same software </w:delText>
        </w:r>
        <w:r w:rsidR="00526FB1" w:rsidDel="00BF2D04">
          <w:rPr>
            <w:color w:val="000000"/>
          </w:rPr>
          <w:delText xml:space="preserve">the publisher </w:delText>
        </w:r>
        <w:r w:rsidR="006B3F1F" w:rsidDel="00BF2D04">
          <w:rPr>
            <w:color w:val="000000"/>
          </w:rPr>
          <w:delText xml:space="preserve">will use, Adobe Acrobat Reader Version </w:delText>
        </w:r>
        <w:r w:rsidR="00BA714B" w:rsidDel="00BF2D04">
          <w:rPr>
            <w:color w:val="000000"/>
          </w:rPr>
          <w:delText>10</w:delText>
        </w:r>
        <w:r w:rsidR="00526FB1" w:rsidDel="00BF2D04">
          <w:rPr>
            <w:color w:val="000000"/>
          </w:rPr>
          <w:delText xml:space="preserve">, which </w:delText>
        </w:r>
        <w:r w:rsidR="006B3F1F" w:rsidDel="00BF2D04">
          <w:rPr>
            <w:color w:val="000000"/>
          </w:rPr>
          <w:delText xml:space="preserve">is widely </w:delText>
        </w:r>
        <w:r w:rsidR="00A1173C" w:rsidDel="00BF2D04">
          <w:rPr>
            <w:color w:val="000000"/>
          </w:rPr>
          <w:delText>available at no cost</w:delText>
        </w:r>
        <w:r w:rsidR="00853A06" w:rsidDel="00BF2D04">
          <w:rPr>
            <w:color w:val="000000"/>
          </w:rPr>
          <w:delText xml:space="preserve">. </w:delText>
        </w:r>
        <w:r w:rsidR="006B3F1F" w:rsidDel="00BF2D04">
          <w:rPr>
            <w:color w:val="000000"/>
          </w:rPr>
          <w:delText xml:space="preserve">Note that most reviewers will use a North American/European version of Acrobat </w:delText>
        </w:r>
        <w:r w:rsidR="00396BBA" w:rsidDel="00BF2D04">
          <w:rPr>
            <w:color w:val="000000"/>
          </w:rPr>
          <w:delText>R</w:delText>
        </w:r>
        <w:r w:rsidR="006B3F1F" w:rsidDel="00BF2D04">
          <w:rPr>
            <w:color w:val="000000"/>
          </w:rPr>
          <w:delText>eader</w:delText>
        </w:r>
        <w:r w:rsidR="00526FB1" w:rsidDel="00BF2D04">
          <w:rPr>
            <w:color w:val="000000"/>
          </w:rPr>
          <w:delText>, so please check your PDF accordingly</w:delText>
        </w:r>
        <w:r w:rsidR="006B3F1F" w:rsidDel="00BF2D04">
          <w:rPr>
            <w:color w:val="000000"/>
          </w:rPr>
          <w:delText xml:space="preserve">. </w:delText>
        </w:r>
      </w:del>
    </w:p>
    <w:p w14:paraId="47C96A3E" w14:textId="1129B7EC" w:rsidR="006B3F1F" w:rsidDel="00BF2D04" w:rsidRDefault="006B3F1F">
      <w:pPr>
        <w:pStyle w:val="1"/>
        <w:rPr>
          <w:del w:id="937" w:author="Chun Yu" w:date="2016-09-11T17:36:00Z"/>
        </w:rPr>
      </w:pPr>
      <w:del w:id="938" w:author="Chun Yu" w:date="2016-09-11T17:36:00Z">
        <w:r w:rsidDel="00BF2D04">
          <w:delText>Conclusion</w:delText>
        </w:r>
      </w:del>
    </w:p>
    <w:p w14:paraId="14FDA23F" w14:textId="3432689F" w:rsidR="006B3F1F" w:rsidDel="00BF2D04" w:rsidRDefault="006B3F1F">
      <w:pPr>
        <w:rPr>
          <w:del w:id="939" w:author="Chun Yu" w:date="2016-09-11T17:36:00Z"/>
        </w:rPr>
      </w:pPr>
      <w:del w:id="940" w:author="Chun Yu" w:date="2016-09-11T17:36:00Z">
        <w:r w:rsidDel="00BF2D04">
          <w:delText>It is important that you write for the SIGCHI audience</w:delText>
        </w:r>
        <w:r w:rsidR="00AA7718" w:rsidDel="00BF2D04">
          <w:delText xml:space="preserve">. </w:delText>
        </w:r>
        <w:r w:rsidDel="00BF2D04">
          <w:delText xml:space="preserve">Please read previous years’ </w:delText>
        </w:r>
        <w:r w:rsidR="00396BBA" w:rsidDel="00BF2D04">
          <w:delText>p</w:delText>
        </w:r>
        <w:r w:rsidRPr="00396BBA" w:rsidDel="00BF2D04">
          <w:delText>roceedings</w:delText>
        </w:r>
        <w:r w:rsidDel="00BF2D04">
          <w:delText xml:space="preserve"> to understand the writing style and conventions that successful authors have used</w:delText>
        </w:r>
        <w:r w:rsidR="00AA7718" w:rsidDel="00BF2D04">
          <w:delText>.</w:delText>
        </w:r>
        <w:r w:rsidR="00782280" w:rsidDel="00BF2D04">
          <w:delText xml:space="preserve"> S</w:delText>
        </w:r>
        <w:r w:rsidDel="00BF2D04">
          <w:delText xml:space="preserve">tate clearly what you have done, not merely what you plan to do, and explain how your work is different from previously published work, i.e., </w:delText>
        </w:r>
        <w:r w:rsidRPr="00782280" w:rsidDel="00BF2D04">
          <w:rPr>
            <w:i/>
          </w:rPr>
          <w:delText>the unique contribution that</w:delText>
        </w:r>
        <w:r w:rsidR="0003450C" w:rsidRPr="00782280" w:rsidDel="00BF2D04">
          <w:rPr>
            <w:i/>
          </w:rPr>
          <w:delText xml:space="preserve"> your work makes to the field</w:delText>
        </w:r>
        <w:r w:rsidR="00396BBA" w:rsidDel="00BF2D04">
          <w:delText>.</w:delText>
        </w:r>
        <w:r w:rsidR="0003450C" w:rsidDel="00BF2D04">
          <w:delText xml:space="preserve"> </w:delText>
        </w:r>
        <w:r w:rsidDel="00BF2D04">
          <w:delText>Please consider what the reader will learn from your submission, and how they will find your work useful</w:delText>
        </w:r>
        <w:r w:rsidR="00AA7718" w:rsidDel="00BF2D04">
          <w:delText xml:space="preserve">. </w:delText>
        </w:r>
        <w:r w:rsidDel="00BF2D04">
          <w:delText>If you write with these questions in mind, your work is more likely to be successful, b</w:delText>
        </w:r>
        <w:r w:rsidR="00761FD3" w:rsidDel="00BF2D04">
          <w:delText>oth in being accepted into the c</w:delText>
        </w:r>
        <w:r w:rsidDel="00BF2D04">
          <w:delText>onference, and in influencing the work of our field.</w:delText>
        </w:r>
      </w:del>
    </w:p>
    <w:p w14:paraId="6145F691" w14:textId="3404A0AB" w:rsidR="006B3F1F" w:rsidDel="00BF2D04" w:rsidRDefault="006B3F1F">
      <w:pPr>
        <w:pStyle w:val="1"/>
        <w:rPr>
          <w:del w:id="941" w:author="Chun Yu" w:date="2016-09-11T17:36:00Z"/>
        </w:rPr>
      </w:pPr>
      <w:del w:id="942" w:author="Chun Yu" w:date="2016-09-11T17:36:00Z">
        <w:r w:rsidDel="00BF2D04">
          <w:delText>ACKNOWLEDGMENTS</w:delText>
        </w:r>
      </w:del>
    </w:p>
    <w:p w14:paraId="541114E8" w14:textId="6EA7E45E" w:rsidR="006B3F1F" w:rsidDel="00BF2D04" w:rsidRDefault="005C216A">
      <w:pPr>
        <w:rPr>
          <w:del w:id="943" w:author="Chun Yu" w:date="2016-09-11T17:36:00Z"/>
        </w:rPr>
      </w:pPr>
      <w:del w:id="944" w:author="Chun Yu" w:date="2016-09-11T17:36:00Z">
        <w:r w:rsidDel="00BF2D04">
          <w:delText xml:space="preserve">Sample </w:delText>
        </w:r>
        <w:r w:rsidR="00FD4B4B" w:rsidDel="00BF2D04">
          <w:delText>t</w:delText>
        </w:r>
        <w:r w:rsidDel="00BF2D04">
          <w:delText xml:space="preserve">ext: We </w:delText>
        </w:r>
        <w:r w:rsidR="006B3F1F" w:rsidDel="00BF2D04">
          <w:delText xml:space="preserve">thank </w:delText>
        </w:r>
        <w:r w:rsidR="006127F1" w:rsidDel="00BF2D04">
          <w:delText>all the</w:delText>
        </w:r>
        <w:r w:rsidR="006B3F1F" w:rsidDel="00BF2D04">
          <w:delText xml:space="preserve"> volunteers, and all publications support and staff, who wrote and provided helpful comments on previous versions of this document</w:delText>
        </w:r>
        <w:r w:rsidR="00AA7718" w:rsidDel="00BF2D04">
          <w:delText xml:space="preserve">. </w:delText>
        </w:r>
        <w:r w:rsidR="00D32315" w:rsidDel="00BF2D04">
          <w:delText>A</w:delText>
        </w:r>
        <w:r w:rsidR="00354AC8" w:rsidDel="00BF2D04">
          <w:delText>uthors 1, 2,</w:delText>
        </w:r>
        <w:r w:rsidR="003500C6" w:rsidDel="00BF2D04">
          <w:delText xml:space="preserve"> </w:delText>
        </w:r>
        <w:r w:rsidR="00FD4B4B" w:rsidDel="00BF2D04">
          <w:delText>and</w:delText>
        </w:r>
        <w:r w:rsidR="00354AC8" w:rsidDel="00BF2D04">
          <w:delText xml:space="preserve"> 3 grate</w:delText>
        </w:r>
        <w:r w:rsidR="004F7A15" w:rsidDel="00BF2D04">
          <w:delText>fully acknowledge the grant from</w:delText>
        </w:r>
        <w:r w:rsidR="00354AC8" w:rsidDel="00BF2D04">
          <w:delText xml:space="preserve"> NSF (#1234-2012-ABC). This </w:delText>
        </w:r>
        <w:r w:rsidR="00BA57F0" w:rsidDel="00BF2D04">
          <w:delText xml:space="preserve">is just </w:delText>
        </w:r>
        <w:r w:rsidR="00D32315" w:rsidDel="00BF2D04">
          <w:delText xml:space="preserve">an </w:delText>
        </w:r>
        <w:r w:rsidR="00BA57F0" w:rsidDel="00BF2D04">
          <w:delText>example.</w:delText>
        </w:r>
        <w:r w:rsidR="006B3F1F" w:rsidDel="00BF2D04">
          <w:delText xml:space="preserve"> </w:delText>
        </w:r>
      </w:del>
    </w:p>
    <w:p w14:paraId="2E5BE844" w14:textId="66398008" w:rsidR="00591C69" w:rsidDel="00BF2D04" w:rsidRDefault="00591C69" w:rsidP="00591C69">
      <w:pPr>
        <w:pStyle w:val="1"/>
        <w:rPr>
          <w:del w:id="945" w:author="Chun Yu" w:date="2016-09-11T17:36:00Z"/>
        </w:rPr>
      </w:pPr>
      <w:del w:id="946" w:author="Chun Yu" w:date="2016-09-11T17:36:00Z">
        <w:r w:rsidDel="00BF2D04">
          <w:delText>References format</w:delText>
        </w:r>
      </w:del>
    </w:p>
    <w:p w14:paraId="4E3519A2" w14:textId="66A1434F" w:rsidR="00D32315" w:rsidDel="00BF2D04" w:rsidRDefault="00DE3B36" w:rsidP="00853A06">
      <w:pPr>
        <w:rPr>
          <w:del w:id="947" w:author="Chun Yu" w:date="2016-09-11T17:36:00Z"/>
        </w:rPr>
      </w:pPr>
      <w:del w:id="948" w:author="Chun Yu" w:date="2016-09-11T17:36:00Z">
        <w:r w:rsidDel="00BF2D04">
          <w:delText xml:space="preserve">References must be the same font size as other body text. References should be in alphabetical order by last name of first author. </w:delText>
        </w:r>
        <w:r w:rsidRPr="00953D1E" w:rsidDel="00BF2D04">
          <w:delText xml:space="preserve">Example reference formatting for </w:delText>
        </w:r>
        <w:r w:rsidDel="00BF2D04">
          <w:delText xml:space="preserve">individual </w:delText>
        </w:r>
        <w:r w:rsidRPr="00953D1E" w:rsidDel="00BF2D04">
          <w:delText xml:space="preserve">journal articles </w:delText>
        </w:r>
        <w:r w:rsidDel="00BF2D04">
          <w:delText>[</w:delText>
        </w:r>
        <w:r w:rsidDel="00BF2D04">
          <w:fldChar w:fldCharType="begin"/>
        </w:r>
        <w:r w:rsidDel="00BF2D04">
          <w:delInstrText xml:space="preserve"> REF _Ref279752133 \r \h </w:delInstrText>
        </w:r>
        <w:r w:rsidDel="00BF2D04">
          <w:fldChar w:fldCharType="separate"/>
        </w:r>
        <w:r w:rsidR="002028D3" w:rsidDel="00BF2D04">
          <w:delText>3</w:delText>
        </w:r>
        <w:r w:rsidDel="00BF2D04">
          <w:fldChar w:fldCharType="end"/>
        </w:r>
        <w:r w:rsidDel="00BF2D04">
          <w:delText>]</w:delText>
        </w:r>
        <w:r w:rsidRPr="00953D1E" w:rsidDel="00BF2D04">
          <w:delText xml:space="preserve">, </w:delText>
        </w:r>
        <w:r w:rsidR="00552C72" w:rsidRPr="00953D1E" w:rsidDel="00BF2D04">
          <w:delText>articles in conference proceeding</w:delText>
        </w:r>
        <w:r w:rsidR="00552C72" w:rsidDel="00BF2D04">
          <w:delText>s [</w:delText>
        </w:r>
        <w:r w:rsidR="00552C72" w:rsidDel="00BF2D04">
          <w:fldChar w:fldCharType="begin"/>
        </w:r>
        <w:r w:rsidR="00552C72" w:rsidDel="00BF2D04">
          <w:delInstrText xml:space="preserve"> REF _Ref406944911 \r \h </w:delInstrText>
        </w:r>
        <w:r w:rsidR="00552C72" w:rsidDel="00BF2D04">
          <w:fldChar w:fldCharType="separate"/>
        </w:r>
        <w:r w:rsidR="002028D3" w:rsidDel="00BF2D04">
          <w:delText>7</w:delText>
        </w:r>
        <w:r w:rsidR="00552C72" w:rsidDel="00BF2D04">
          <w:fldChar w:fldCharType="end"/>
        </w:r>
        <w:r w:rsidR="00552C72" w:rsidDel="00BF2D04">
          <w:delText>]</w:delText>
        </w:r>
        <w:r w:rsidR="00552C72" w:rsidRPr="00953D1E" w:rsidDel="00BF2D04">
          <w:delText xml:space="preserve">, books </w:delText>
        </w:r>
        <w:r w:rsidR="00552C72" w:rsidDel="00BF2D04">
          <w:delText>[</w:delText>
        </w:r>
        <w:r w:rsidR="00552C72" w:rsidDel="00BF2D04">
          <w:fldChar w:fldCharType="begin"/>
        </w:r>
        <w:r w:rsidR="00552C72" w:rsidDel="00BF2D04">
          <w:delInstrText xml:space="preserve"> REF _Ref279752240 \r \h </w:delInstrText>
        </w:r>
        <w:r w:rsidR="00552C72" w:rsidDel="00BF2D04">
          <w:fldChar w:fldCharType="separate"/>
        </w:r>
        <w:r w:rsidR="002028D3" w:rsidDel="00BF2D04">
          <w:delText>9</w:delText>
        </w:r>
        <w:r w:rsidR="00552C72" w:rsidDel="00BF2D04">
          <w:fldChar w:fldCharType="end"/>
        </w:r>
        <w:r w:rsidR="00552C72" w:rsidDel="00BF2D04">
          <w:delText>]</w:delText>
        </w:r>
        <w:r w:rsidR="00552C72" w:rsidRPr="00953D1E" w:rsidDel="00BF2D04">
          <w:delText xml:space="preserve">, theses </w:delText>
        </w:r>
        <w:r w:rsidR="00552C72" w:rsidDel="00BF2D04">
          <w:delText>[</w:delText>
        </w:r>
        <w:r w:rsidR="00552C72" w:rsidDel="00BF2D04">
          <w:fldChar w:fldCharType="begin"/>
        </w:r>
        <w:r w:rsidR="00552C72" w:rsidDel="00BF2D04">
          <w:delInstrText xml:space="preserve"> REF _Ref279752272 \r \h </w:delInstrText>
        </w:r>
        <w:r w:rsidR="00552C72" w:rsidDel="00BF2D04">
          <w:fldChar w:fldCharType="separate"/>
        </w:r>
        <w:r w:rsidR="002028D3" w:rsidDel="00BF2D04">
          <w:delText>10</w:delText>
        </w:r>
        <w:r w:rsidR="00552C72" w:rsidDel="00BF2D04">
          <w:fldChar w:fldCharType="end"/>
        </w:r>
        <w:r w:rsidR="00552C72" w:rsidDel="00BF2D04">
          <w:delText xml:space="preserve">], </w:delText>
        </w:r>
        <w:r w:rsidR="00552C72" w:rsidRPr="00953D1E" w:rsidDel="00BF2D04">
          <w:delText>book chapters</w:delText>
        </w:r>
        <w:r w:rsidR="00552C72" w:rsidDel="00BF2D04">
          <w:delText xml:space="preserve"> [</w:delText>
        </w:r>
        <w:r w:rsidR="00552C72" w:rsidDel="00BF2D04">
          <w:fldChar w:fldCharType="begin"/>
        </w:r>
        <w:r w:rsidR="00552C72" w:rsidDel="00BF2D04">
          <w:delInstrText xml:space="preserve"> REF _Ref279752304 \r \h </w:delInstrText>
        </w:r>
        <w:r w:rsidR="00552C72" w:rsidDel="00BF2D04">
          <w:fldChar w:fldCharType="separate"/>
        </w:r>
        <w:r w:rsidR="002028D3" w:rsidDel="00BF2D04">
          <w:delText>11</w:delText>
        </w:r>
        <w:r w:rsidR="00552C72" w:rsidDel="00BF2D04">
          <w:fldChar w:fldCharType="end"/>
        </w:r>
        <w:r w:rsidR="00552C72" w:rsidDel="00BF2D04">
          <w:delText xml:space="preserve">], </w:delText>
        </w:r>
        <w:r w:rsidDel="00BF2D04">
          <w:delText>an entire journal issue [</w:delText>
        </w:r>
        <w:r w:rsidR="00552C72" w:rsidDel="00BF2D04">
          <w:fldChar w:fldCharType="begin"/>
        </w:r>
        <w:r w:rsidR="00552C72" w:rsidDel="00BF2D04">
          <w:delInstrText xml:space="preserve"> REF _Ref406944896 \r \h </w:delInstrText>
        </w:r>
        <w:r w:rsidR="00552C72" w:rsidDel="00BF2D04">
          <w:fldChar w:fldCharType="separate"/>
        </w:r>
        <w:r w:rsidR="002028D3" w:rsidDel="00BF2D04">
          <w:delText>6</w:delText>
        </w:r>
        <w:r w:rsidR="00552C72" w:rsidDel="00BF2D04">
          <w:fldChar w:fldCharType="end"/>
        </w:r>
        <w:r w:rsidDel="00BF2D04">
          <w:delText xml:space="preserve">], </w:delText>
        </w:r>
        <w:r w:rsidRPr="00953D1E" w:rsidDel="00BF2D04">
          <w:delText>websites</w:delText>
        </w:r>
        <w:r w:rsidDel="00BF2D04">
          <w:delText xml:space="preserve"> [</w:delText>
        </w:r>
        <w:r w:rsidDel="00BF2D04">
          <w:fldChar w:fldCharType="begin"/>
        </w:r>
        <w:r w:rsidDel="00BF2D04">
          <w:delInstrText xml:space="preserve"> REF _Ref279753835 \r \h </w:delInstrText>
        </w:r>
        <w:r w:rsidDel="00BF2D04">
          <w:fldChar w:fldCharType="separate"/>
        </w:r>
        <w:r w:rsidR="002028D3" w:rsidDel="00BF2D04">
          <w:delText>1</w:delText>
        </w:r>
        <w:r w:rsidDel="00BF2D04">
          <w:fldChar w:fldCharType="end"/>
        </w:r>
        <w:r w:rsidDel="00BF2D04">
          <w:delText>,</w:delText>
        </w:r>
        <w:r w:rsidDel="00BF2D04">
          <w:fldChar w:fldCharType="begin"/>
        </w:r>
        <w:r w:rsidDel="00BF2D04">
          <w:delInstrText xml:space="preserve"> REF _Ref279753826 \r \h </w:delInstrText>
        </w:r>
        <w:r w:rsidDel="00BF2D04">
          <w:fldChar w:fldCharType="separate"/>
        </w:r>
        <w:r w:rsidR="002028D3" w:rsidDel="00BF2D04">
          <w:delText>4</w:delText>
        </w:r>
        <w:r w:rsidDel="00BF2D04">
          <w:fldChar w:fldCharType="end"/>
        </w:r>
        <w:r w:rsidDel="00BF2D04">
          <w:delText>]</w:delText>
        </w:r>
        <w:r w:rsidRPr="00953D1E" w:rsidDel="00BF2D04">
          <w:delText xml:space="preserve">, tweets </w:delText>
        </w:r>
        <w:r w:rsidDel="00BF2D04">
          <w:delText>[</w:delText>
        </w:r>
        <w:r w:rsidDel="00BF2D04">
          <w:fldChar w:fldCharType="begin"/>
        </w:r>
        <w:r w:rsidDel="00BF2D04">
          <w:delInstrText xml:space="preserve"> REF _Ref279752164 \r \h </w:delInstrText>
        </w:r>
        <w:r w:rsidDel="00BF2D04">
          <w:fldChar w:fldCharType="separate"/>
        </w:r>
        <w:r w:rsidR="002028D3" w:rsidDel="00BF2D04">
          <w:delText>1</w:delText>
        </w:r>
        <w:r w:rsidDel="00BF2D04">
          <w:fldChar w:fldCharType="end"/>
        </w:r>
        <w:r w:rsidDel="00BF2D04">
          <w:delText>]</w:delText>
        </w:r>
        <w:r w:rsidRPr="00953D1E" w:rsidDel="00BF2D04">
          <w:delText xml:space="preserve">, patents </w:delText>
        </w:r>
        <w:r w:rsidDel="00BF2D04">
          <w:delText>[</w:delText>
        </w:r>
        <w:r w:rsidDel="00BF2D04">
          <w:fldChar w:fldCharType="begin"/>
        </w:r>
        <w:r w:rsidDel="00BF2D04">
          <w:delInstrText xml:space="preserve"> REF _Ref279752259 \r \h </w:delInstrText>
        </w:r>
        <w:r w:rsidDel="00BF2D04">
          <w:fldChar w:fldCharType="separate"/>
        </w:r>
        <w:r w:rsidR="002028D3" w:rsidDel="00BF2D04">
          <w:delText>5</w:delText>
        </w:r>
        <w:r w:rsidDel="00BF2D04">
          <w:fldChar w:fldCharType="end"/>
        </w:r>
        <w:r w:rsidDel="00BF2D04">
          <w:delText>]</w:delText>
        </w:r>
        <w:r w:rsidRPr="00953D1E" w:rsidDel="00BF2D04">
          <w:delText>,</w:delText>
        </w:r>
        <w:r w:rsidDel="00BF2D04">
          <w:delText xml:space="preserve"> </w:delText>
        </w:r>
        <w:r w:rsidR="00552C72" w:rsidDel="00BF2D04">
          <w:delText xml:space="preserve">and </w:delText>
        </w:r>
        <w:r w:rsidR="003123C3" w:rsidDel="00BF2D04">
          <w:delText xml:space="preserve">online </w:delText>
        </w:r>
        <w:r w:rsidRPr="00953D1E" w:rsidDel="00BF2D04">
          <w:delText xml:space="preserve">videos </w:delText>
        </w:r>
        <w:r w:rsidDel="00BF2D04">
          <w:delText>[</w:delText>
        </w:r>
        <w:r w:rsidDel="00BF2D04">
          <w:fldChar w:fldCharType="begin"/>
        </w:r>
        <w:r w:rsidDel="00BF2D04">
          <w:delInstrText xml:space="preserve"> REF _Ref279752219 \r \h </w:delInstrText>
        </w:r>
        <w:r w:rsidDel="00BF2D04">
          <w:fldChar w:fldCharType="separate"/>
        </w:r>
        <w:r w:rsidR="002028D3" w:rsidDel="00BF2D04">
          <w:delText>8</w:delText>
        </w:r>
        <w:r w:rsidDel="00BF2D04">
          <w:fldChar w:fldCharType="end"/>
        </w:r>
        <w:r w:rsidDel="00BF2D04">
          <w:delText>]</w:delText>
        </w:r>
        <w:r w:rsidRPr="00953D1E" w:rsidDel="00BF2D04">
          <w:delText xml:space="preserve"> is given here. </w:delText>
        </w:r>
        <w:r w:rsidDel="00BF2D04">
          <w:delText xml:space="preserve">This formatting is a slightly </w:delText>
        </w:r>
        <w:r w:rsidR="00B85EBD" w:rsidDel="00BF2D04">
          <w:delText>edited</w:delText>
        </w:r>
        <w:r w:rsidDel="00BF2D04">
          <w:delText xml:space="preserve"> version of the format automatically generated by the ACM Digital Library</w:delText>
        </w:r>
        <w:r w:rsidR="00D32315" w:rsidDel="00BF2D04">
          <w:delText xml:space="preserve"> (</w:delText>
        </w:r>
        <w:r w:rsidRPr="00633D06" w:rsidDel="00BF2D04">
          <w:rPr>
            <w:rStyle w:val="afe"/>
          </w:rPr>
          <w:delText>http://dl.acm.org</w:delText>
        </w:r>
        <w:r w:rsidR="00D32315" w:rsidDel="00BF2D04">
          <w:delText xml:space="preserve">) </w:delText>
        </w:r>
        <w:r w:rsidDel="00BF2D04">
          <w:delText xml:space="preserve">as “ACM </w:delText>
        </w:r>
        <w:r w:rsidR="00552C72" w:rsidDel="00BF2D04">
          <w:delText>Ref</w:delText>
        </w:r>
        <w:r w:rsidDel="00BF2D04">
          <w:delText xml:space="preserve">”. </w:delText>
        </w:r>
        <w:r w:rsidRPr="00953D1E" w:rsidDel="00BF2D04">
          <w:delText>More details of reference formatting are available at:</w:delText>
        </w:r>
      </w:del>
    </w:p>
    <w:p w14:paraId="202F2EDD" w14:textId="4BAE8D6E" w:rsidR="003F70AB" w:rsidDel="00BF2D04" w:rsidRDefault="009F0D94" w:rsidP="00853A06">
      <w:pPr>
        <w:rPr>
          <w:del w:id="949" w:author="Chun Yu" w:date="2016-09-11T17:36:00Z"/>
        </w:rPr>
      </w:pPr>
      <w:del w:id="950" w:author="Chun Yu" w:date="2016-09-11T17:36:00Z">
        <w:r w:rsidDel="00BF2D04">
          <w:fldChar w:fldCharType="begin"/>
        </w:r>
        <w:r w:rsidDel="00BF2D04">
          <w:delInstrText xml:space="preserve"> HYPERLINK "http://www.acm.org/publications/submissions/latex_style" </w:delInstrText>
        </w:r>
        <w:r w:rsidDel="00BF2D04">
          <w:fldChar w:fldCharType="separate"/>
        </w:r>
        <w:r w:rsidR="00A71EF6" w:rsidRPr="006A3E76" w:rsidDel="00BF2D04">
          <w:rPr>
            <w:rStyle w:val="afe"/>
          </w:rPr>
          <w:delText>http://www.acm.org/publications/submissions/latex_style</w:delText>
        </w:r>
        <w:r w:rsidDel="00BF2D04">
          <w:rPr>
            <w:rStyle w:val="afe"/>
          </w:rPr>
          <w:fldChar w:fldCharType="end"/>
        </w:r>
        <w:r w:rsidR="00853A06" w:rsidDel="00BF2D04">
          <w:delText xml:space="preserve"> </w:delText>
        </w:r>
      </w:del>
    </w:p>
    <w:p w14:paraId="3498E540" w14:textId="702F4631" w:rsidR="00853A06" w:rsidDel="00BF2D04" w:rsidRDefault="003F70AB" w:rsidP="00853A06">
      <w:pPr>
        <w:rPr>
          <w:del w:id="951" w:author="Chun Yu" w:date="2016-09-11T17:37:00Z"/>
        </w:rPr>
      </w:pPr>
      <w:del w:id="952" w:author="Chun Yu" w:date="2016-09-11T17:36:00Z">
        <w:r w:rsidDel="00BF2D04">
          <w:delText xml:space="preserve">Note that the </w:delText>
        </w:r>
        <w:r w:rsidRPr="003F70AB" w:rsidDel="00BF2D04">
          <w:rPr>
            <w:rStyle w:val="StyleDescriptionChar"/>
          </w:rPr>
          <w:delText>Hyperlink</w:delText>
        </w:r>
        <w:r w:rsidDel="00BF2D04">
          <w:delText xml:space="preserve"> style used throughout this document uses blue links; however, URLs that appear in the references section </w:delText>
        </w:r>
        <w:r w:rsidR="003D5402" w:rsidDel="00BF2D04">
          <w:delText>may</w:delText>
        </w:r>
        <w:r w:rsidDel="00BF2D04">
          <w:delText xml:space="preserve"> appear in black.</w:delText>
        </w:r>
      </w:del>
    </w:p>
    <w:p w14:paraId="689F8ED5" w14:textId="77777777" w:rsidR="006B3F1F" w:rsidRDefault="006B3F1F">
      <w:pPr>
        <w:pStyle w:val="1"/>
      </w:pPr>
      <w:r>
        <w:t>REFERENCES</w:t>
      </w:r>
    </w:p>
    <w:p w14:paraId="6C51D3E1" w14:textId="4C2FCA85" w:rsidR="00FB5FFE" w:rsidRPr="00AC7BE6" w:rsidRDefault="00FB5FFE" w:rsidP="00FB5FFE">
      <w:pPr>
        <w:pStyle w:val="References"/>
        <w:rPr>
          <w:rFonts w:ascii="Helvetica" w:hAnsi="Helvetica"/>
          <w:b/>
          <w:sz w:val="24"/>
        </w:rPr>
      </w:pPr>
      <w:bookmarkStart w:id="953" w:name="_Ref279752164"/>
      <w:bookmarkStart w:id="954" w:name="_Ref279752146"/>
      <w:bookmarkStart w:id="955"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953"/>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21" w:history="1">
        <w:r w:rsidRPr="003F70AB">
          <w:rPr>
            <w:rStyle w:val="afe"/>
            <w:color w:val="auto"/>
          </w:rPr>
          <w:t>http://www.acm.org/class/how_to_use.html</w:t>
        </w:r>
        <w:bookmarkEnd w:id="954"/>
        <w:bookmarkEnd w:id="955"/>
      </w:hyperlink>
      <w:r w:rsidRPr="003F70AB">
        <w:t xml:space="preserve"> </w:t>
      </w:r>
    </w:p>
    <w:p w14:paraId="7545D9EF" w14:textId="77777777" w:rsidR="007F645F" w:rsidRPr="003F70AB" w:rsidRDefault="007F645F" w:rsidP="007F645F">
      <w:pPr>
        <w:pStyle w:val="References"/>
      </w:pPr>
      <w:bookmarkStart w:id="956" w:name="_Ref279752133"/>
      <w:bookmarkStart w:id="957"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956"/>
      <w:r w:rsidRPr="003F70AB">
        <w:t xml:space="preserve"> </w:t>
      </w:r>
    </w:p>
    <w:p w14:paraId="13C6AEA6" w14:textId="65B8EB52" w:rsidR="007F645F" w:rsidRPr="003F70AB" w:rsidRDefault="007F645F" w:rsidP="007F645F">
      <w:pPr>
        <w:pStyle w:val="References"/>
      </w:pPr>
      <w:bookmarkStart w:id="958"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22" w:history="1">
        <w:r w:rsidRPr="003F70AB">
          <w:rPr>
            <w:rStyle w:val="afe"/>
            <w:color w:val="auto"/>
          </w:rPr>
          <w:t>http://www.sigaccess.org/welcome-to-sigaccess/resources/accessible-writing-guide/</w:t>
        </w:r>
        <w:bookmarkEnd w:id="957"/>
        <w:bookmarkEnd w:id="958"/>
      </w:hyperlink>
      <w:r w:rsidRPr="003F70AB">
        <w:t xml:space="preserve"> </w:t>
      </w:r>
    </w:p>
    <w:p w14:paraId="4826D46C" w14:textId="4736A9B6" w:rsidR="007F645F" w:rsidRPr="003F70AB" w:rsidRDefault="007F645F" w:rsidP="007F645F">
      <w:pPr>
        <w:pStyle w:val="References"/>
      </w:pPr>
      <w:bookmarkStart w:id="959" w:name="_Ref279752259"/>
      <w:bookmarkStart w:id="960" w:name="_Ref279753241"/>
      <w:bookmarkStart w:id="961"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959"/>
    </w:p>
    <w:p w14:paraId="24101C93" w14:textId="78064382" w:rsidR="004E6530" w:rsidRPr="003F70AB" w:rsidRDefault="004E6530" w:rsidP="004E6530">
      <w:pPr>
        <w:pStyle w:val="References"/>
      </w:pPr>
      <w:bookmarkStart w:id="962" w:name="_Ref406944896"/>
      <w:bookmarkStart w:id="963" w:name="_Ref279753887"/>
      <w:bookmarkEnd w:id="960"/>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3" w:history="1">
        <w:r w:rsidRPr="003F70AB">
          <w:rPr>
            <w:rStyle w:val="afe"/>
            <w:color w:val="auto"/>
          </w:rPr>
          <w:t>http://dx.doi.org/10.1007/s00779-014-0773-4</w:t>
        </w:r>
      </w:hyperlink>
      <w:bookmarkEnd w:id="962"/>
    </w:p>
    <w:p w14:paraId="2358CB8A" w14:textId="7CED79B5" w:rsidR="004E6530" w:rsidRPr="003F70AB" w:rsidRDefault="007F645F" w:rsidP="004E6530">
      <w:pPr>
        <w:pStyle w:val="References"/>
      </w:pPr>
      <w:bookmarkStart w:id="964"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61"/>
      <w:bookmarkEnd w:id="963"/>
      <w:r w:rsidR="004E6530" w:rsidRPr="003F70AB">
        <w:t xml:space="preserve"> </w:t>
      </w:r>
      <w:hyperlink r:id="rId24" w:history="1">
        <w:r w:rsidR="004E6530" w:rsidRPr="003F70AB">
          <w:rPr>
            <w:rStyle w:val="afe"/>
            <w:color w:val="auto"/>
          </w:rPr>
          <w:t>http://doi.acm.org/10.1145/503376.503378</w:t>
        </w:r>
      </w:hyperlink>
      <w:bookmarkEnd w:id="964"/>
    </w:p>
    <w:p w14:paraId="10BFE94D" w14:textId="36D4FE11" w:rsidR="007F645F" w:rsidRPr="003F70AB" w:rsidRDefault="007F645F" w:rsidP="007F645F">
      <w:pPr>
        <w:pStyle w:val="References"/>
      </w:pPr>
      <w:bookmarkStart w:id="965" w:name="_Ref279752219"/>
      <w:proofErr w:type="spellStart"/>
      <w:r w:rsidRPr="003F70AB">
        <w:t>Psy</w:t>
      </w:r>
      <w:proofErr w:type="spellEnd"/>
      <w:r w:rsidRPr="003F70AB">
        <w:t xml:space="preserve">. 2012. Gangnam Style. Video. (15 July 2012.). Retrieved August 22, 2014 from </w:t>
      </w:r>
      <w:hyperlink r:id="rId25" w:history="1">
        <w:r w:rsidRPr="003F70AB">
          <w:rPr>
            <w:rStyle w:val="afe"/>
            <w:color w:val="auto"/>
          </w:rPr>
          <w:t>https://www.youtube.com/watch?v=9bZkp7q19f0</w:t>
        </w:r>
        <w:bookmarkEnd w:id="965"/>
      </w:hyperlink>
    </w:p>
    <w:p w14:paraId="2D65F961" w14:textId="0523C2CE" w:rsidR="007F645F" w:rsidRPr="003F70AB" w:rsidRDefault="007F645F" w:rsidP="007F645F">
      <w:pPr>
        <w:pStyle w:val="References"/>
      </w:pPr>
      <w:bookmarkStart w:id="966" w:name="_Ref279752240"/>
      <w:r w:rsidRPr="003F70AB">
        <w:t xml:space="preserve">Marilyn Schwartz. 1995. </w:t>
      </w:r>
      <w:r w:rsidRPr="003F70AB">
        <w:rPr>
          <w:i/>
        </w:rPr>
        <w:t>Guidelines for Bias-Free Writing.</w:t>
      </w:r>
      <w:r w:rsidRPr="003F70AB">
        <w:t xml:space="preserve"> Indiana University Press.</w:t>
      </w:r>
      <w:bookmarkEnd w:id="966"/>
    </w:p>
    <w:p w14:paraId="3C1CBFE0" w14:textId="59CD7395" w:rsidR="007F645F" w:rsidRPr="003F70AB" w:rsidRDefault="007F645F" w:rsidP="007F645F">
      <w:pPr>
        <w:pStyle w:val="References"/>
      </w:pPr>
      <w:bookmarkStart w:id="967"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967"/>
    </w:p>
    <w:p w14:paraId="7DED7C97" w14:textId="5D629911" w:rsidR="00D32315" w:rsidRPr="003F70AB" w:rsidRDefault="007F645F" w:rsidP="007F645F">
      <w:pPr>
        <w:pStyle w:val="References"/>
      </w:pPr>
      <w:bookmarkStart w:id="968"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proofErr w:type="gramStart"/>
      <w:r w:rsidR="00A71EF6" w:rsidRPr="003F70AB">
        <w:t>e</w:t>
      </w:r>
      <w:r w:rsidRPr="003F70AB">
        <w:t>ds</w:t>
      </w:r>
      <w:proofErr w:type="gramEnd"/>
      <w:r w:rsidRPr="003F70AB">
        <w:t>.). Open University Press, Buckingham, UK, 28-40.</w:t>
      </w:r>
      <w:bookmarkEnd w:id="968"/>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6C034" w14:textId="77777777" w:rsidR="000D07E2" w:rsidRDefault="000D07E2">
      <w:r>
        <w:separator/>
      </w:r>
    </w:p>
  </w:endnote>
  <w:endnote w:type="continuationSeparator" w:id="0">
    <w:p w14:paraId="4C4E5E9A" w14:textId="77777777" w:rsidR="000D07E2" w:rsidRDefault="000D07E2">
      <w:r>
        <w:continuationSeparator/>
      </w:r>
    </w:p>
  </w:endnote>
  <w:endnote w:type="continuationNotice" w:id="1">
    <w:p w14:paraId="342B6DFE" w14:textId="77777777" w:rsidR="000D07E2" w:rsidRDefault="000D07E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charset w:val="00"/>
    <w:family w:val="auto"/>
    <w:pitch w:val="variable"/>
    <w:sig w:usb0="00000000" w:usb1="C0007841"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A2DE2" w14:textId="77777777" w:rsidR="00164D59" w:rsidRDefault="00164D59" w:rsidP="00037B33">
    <w:pPr>
      <w:pStyle w:val="a5"/>
      <w:framePr w:wrap="none" w:vAnchor="text" w:hAnchor="margin" w:xAlign="center" w:y="1"/>
      <w:rPr>
        <w:ins w:id="0" w:author="Chun Yu" w:date="2016-09-05T11:13:00Z"/>
        <w:rStyle w:val="a7"/>
      </w:rPr>
    </w:pPr>
    <w:ins w:id="1" w:author="Chun Yu" w:date="2016-09-05T11:13:00Z">
      <w:r>
        <w:rPr>
          <w:rStyle w:val="a7"/>
        </w:rPr>
        <w:fldChar w:fldCharType="begin"/>
      </w:r>
      <w:r>
        <w:rPr>
          <w:rStyle w:val="a7"/>
        </w:rPr>
        <w:instrText xml:space="preserve">PAGE  </w:instrText>
      </w:r>
      <w:r>
        <w:rPr>
          <w:rStyle w:val="a7"/>
        </w:rPr>
        <w:fldChar w:fldCharType="end"/>
      </w:r>
    </w:ins>
  </w:p>
  <w:p w14:paraId="3B17970A" w14:textId="77777777" w:rsidR="00164D59" w:rsidRDefault="00164D5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E381E" w14:textId="47E8285E" w:rsidR="00164D59" w:rsidRDefault="00164D59" w:rsidP="00037B33">
    <w:pPr>
      <w:pStyle w:val="a5"/>
      <w:framePr w:wrap="none" w:vAnchor="text" w:hAnchor="margin" w:xAlign="center" w:y="1"/>
      <w:rPr>
        <w:ins w:id="2" w:author="Chun Yu" w:date="2016-09-05T11:13:00Z"/>
        <w:rStyle w:val="a7"/>
      </w:rPr>
    </w:pPr>
    <w:ins w:id="3" w:author="Chun Yu" w:date="2016-09-05T11:13:00Z">
      <w:r>
        <w:rPr>
          <w:rStyle w:val="a7"/>
        </w:rPr>
        <w:fldChar w:fldCharType="begin"/>
      </w:r>
      <w:r>
        <w:rPr>
          <w:rStyle w:val="a7"/>
        </w:rPr>
        <w:instrText xml:space="preserve">PAGE  </w:instrText>
      </w:r>
    </w:ins>
    <w:r>
      <w:rPr>
        <w:rStyle w:val="a7"/>
      </w:rPr>
      <w:fldChar w:fldCharType="separate"/>
    </w:r>
    <w:r w:rsidR="00917C3E">
      <w:rPr>
        <w:rStyle w:val="a7"/>
        <w:noProof/>
      </w:rPr>
      <w:t>5</w:t>
    </w:r>
    <w:ins w:id="4" w:author="Chun Yu" w:date="2016-09-05T11:13:00Z">
      <w:r>
        <w:rPr>
          <w:rStyle w:val="a7"/>
        </w:rPr>
        <w:fldChar w:fldCharType="end"/>
      </w:r>
    </w:ins>
  </w:p>
  <w:p w14:paraId="6CA7AE7F" w14:textId="77777777" w:rsidR="00164D59" w:rsidRDefault="00164D5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7E78E" w14:textId="77777777" w:rsidR="000D07E2" w:rsidRDefault="000D07E2" w:rsidP="00443E9F">
      <w:pPr>
        <w:spacing w:after="0"/>
      </w:pPr>
      <w:r>
        <w:separator/>
      </w:r>
    </w:p>
  </w:footnote>
  <w:footnote w:type="continuationSeparator" w:id="0">
    <w:p w14:paraId="6153569C" w14:textId="77777777" w:rsidR="000D07E2" w:rsidRDefault="000D07E2" w:rsidP="00443E9F">
      <w:pPr>
        <w:spacing w:after="0"/>
      </w:pPr>
      <w:r>
        <w:continuationSeparator/>
      </w:r>
    </w:p>
  </w:footnote>
  <w:footnote w:type="continuationNotice" w:id="1">
    <w:p w14:paraId="7678413A" w14:textId="77777777" w:rsidR="000D07E2" w:rsidRDefault="000D07E2">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164D59" w:rsidRDefault="00164D59" w:rsidP="006B3F1F">
    <w:pPr>
      <w:pStyle w:val="a6"/>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nsid w:val="FFFFFF7F"/>
    <w:multiLevelType w:val="singleLevel"/>
    <w:tmpl w:val="795EB0FE"/>
    <w:lvl w:ilvl="0">
      <w:start w:val="1"/>
      <w:numFmt w:val="decimal"/>
      <w:pStyle w:val="2"/>
      <w:lvlText w:val="%1."/>
      <w:lvlJc w:val="left"/>
      <w:pPr>
        <w:tabs>
          <w:tab w:val="num" w:pos="720"/>
        </w:tabs>
        <w:ind w:left="720" w:hanging="360"/>
      </w:pPr>
    </w:lvl>
  </w:abstractNum>
  <w:abstractNum w:abstractNumId="5">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a"/>
      <w:lvlText w:val="%1."/>
      <w:lvlJc w:val="left"/>
      <w:pPr>
        <w:tabs>
          <w:tab w:val="num" w:pos="360"/>
        </w:tabs>
        <w:ind w:left="360" w:hanging="360"/>
      </w:pPr>
    </w:lvl>
  </w:abstractNum>
  <w:abstractNum w:abstractNumId="1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un Yu">
    <w15:presenceInfo w15:providerId="Windows Live" w15:userId="9a4cdeb0492d1c62"/>
  </w15:person>
  <w15:person w15:author="Xu Orson">
    <w15:presenceInfo w15:providerId="Windows Live" w15:userId="7004183943f0e198"/>
  </w15:person>
  <w15:person w15:author="Jason Zhong">
    <w15:presenceInfo w15:providerId="Windows Live" w15:userId="178f655679aa3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206"/>
    <w:rsid w:val="00012912"/>
    <w:rsid w:val="0001659E"/>
    <w:rsid w:val="000333DE"/>
    <w:rsid w:val="0003450C"/>
    <w:rsid w:val="00037B33"/>
    <w:rsid w:val="00040794"/>
    <w:rsid w:val="00047CDB"/>
    <w:rsid w:val="000548AE"/>
    <w:rsid w:val="00055598"/>
    <w:rsid w:val="0006669F"/>
    <w:rsid w:val="000728F3"/>
    <w:rsid w:val="00072B3A"/>
    <w:rsid w:val="00073DCD"/>
    <w:rsid w:val="000864F0"/>
    <w:rsid w:val="00086BCF"/>
    <w:rsid w:val="0009618C"/>
    <w:rsid w:val="000A05B6"/>
    <w:rsid w:val="000A3852"/>
    <w:rsid w:val="000A3BE4"/>
    <w:rsid w:val="000A51AB"/>
    <w:rsid w:val="000A525F"/>
    <w:rsid w:val="000A5344"/>
    <w:rsid w:val="000B5F0A"/>
    <w:rsid w:val="000B6A11"/>
    <w:rsid w:val="000B6D17"/>
    <w:rsid w:val="000B72DA"/>
    <w:rsid w:val="000B778B"/>
    <w:rsid w:val="000D07E2"/>
    <w:rsid w:val="000D4D32"/>
    <w:rsid w:val="000D74E5"/>
    <w:rsid w:val="000D7586"/>
    <w:rsid w:val="000E4445"/>
    <w:rsid w:val="000E5328"/>
    <w:rsid w:val="000E5A86"/>
    <w:rsid w:val="000F19BD"/>
    <w:rsid w:val="000F347F"/>
    <w:rsid w:val="000F4513"/>
    <w:rsid w:val="000F4B8F"/>
    <w:rsid w:val="001001E9"/>
    <w:rsid w:val="0010082E"/>
    <w:rsid w:val="0010210D"/>
    <w:rsid w:val="00103A63"/>
    <w:rsid w:val="001105CA"/>
    <w:rsid w:val="001134F4"/>
    <w:rsid w:val="00114577"/>
    <w:rsid w:val="001173A8"/>
    <w:rsid w:val="00121EE5"/>
    <w:rsid w:val="00122508"/>
    <w:rsid w:val="00123A10"/>
    <w:rsid w:val="00123CFD"/>
    <w:rsid w:val="00124E3C"/>
    <w:rsid w:val="00137145"/>
    <w:rsid w:val="001438DF"/>
    <w:rsid w:val="00144587"/>
    <w:rsid w:val="001465AB"/>
    <w:rsid w:val="001477CF"/>
    <w:rsid w:val="00151A38"/>
    <w:rsid w:val="00151FAA"/>
    <w:rsid w:val="00161911"/>
    <w:rsid w:val="00164D59"/>
    <w:rsid w:val="00164FA8"/>
    <w:rsid w:val="00177199"/>
    <w:rsid w:val="0017799B"/>
    <w:rsid w:val="00182491"/>
    <w:rsid w:val="00186236"/>
    <w:rsid w:val="00191462"/>
    <w:rsid w:val="00195F2C"/>
    <w:rsid w:val="00197B90"/>
    <w:rsid w:val="001B0B0D"/>
    <w:rsid w:val="001B2F0C"/>
    <w:rsid w:val="001B484F"/>
    <w:rsid w:val="001C2A81"/>
    <w:rsid w:val="001D29E1"/>
    <w:rsid w:val="001D2C63"/>
    <w:rsid w:val="001E5C50"/>
    <w:rsid w:val="001F042A"/>
    <w:rsid w:val="001F062E"/>
    <w:rsid w:val="001F1378"/>
    <w:rsid w:val="001F261A"/>
    <w:rsid w:val="001F40BF"/>
    <w:rsid w:val="001F4B3C"/>
    <w:rsid w:val="0020192F"/>
    <w:rsid w:val="002022D0"/>
    <w:rsid w:val="002022E4"/>
    <w:rsid w:val="002028D3"/>
    <w:rsid w:val="00203F7F"/>
    <w:rsid w:val="00210191"/>
    <w:rsid w:val="00210B73"/>
    <w:rsid w:val="0021201D"/>
    <w:rsid w:val="00214551"/>
    <w:rsid w:val="00222E50"/>
    <w:rsid w:val="0022737E"/>
    <w:rsid w:val="00227741"/>
    <w:rsid w:val="002334C4"/>
    <w:rsid w:val="0024113A"/>
    <w:rsid w:val="00244B1A"/>
    <w:rsid w:val="00251B3D"/>
    <w:rsid w:val="0025707B"/>
    <w:rsid w:val="00261164"/>
    <w:rsid w:val="00263558"/>
    <w:rsid w:val="002639F6"/>
    <w:rsid w:val="002653DF"/>
    <w:rsid w:val="002727A0"/>
    <w:rsid w:val="00272DB6"/>
    <w:rsid w:val="002862A4"/>
    <w:rsid w:val="0028726E"/>
    <w:rsid w:val="002904DE"/>
    <w:rsid w:val="002950CB"/>
    <w:rsid w:val="00297EBD"/>
    <w:rsid w:val="002B0A9E"/>
    <w:rsid w:val="002C1C2E"/>
    <w:rsid w:val="002C3318"/>
    <w:rsid w:val="002D2C2F"/>
    <w:rsid w:val="002D41E8"/>
    <w:rsid w:val="002D7DA7"/>
    <w:rsid w:val="002E13A2"/>
    <w:rsid w:val="002E1D44"/>
    <w:rsid w:val="002E55B4"/>
    <w:rsid w:val="002F2756"/>
    <w:rsid w:val="002F6051"/>
    <w:rsid w:val="002F61EC"/>
    <w:rsid w:val="002F7A09"/>
    <w:rsid w:val="0030193B"/>
    <w:rsid w:val="003022D8"/>
    <w:rsid w:val="0030298F"/>
    <w:rsid w:val="0030316B"/>
    <w:rsid w:val="00310376"/>
    <w:rsid w:val="00311723"/>
    <w:rsid w:val="003123C3"/>
    <w:rsid w:val="00313CCF"/>
    <w:rsid w:val="00326C1E"/>
    <w:rsid w:val="0033016A"/>
    <w:rsid w:val="00331AFF"/>
    <w:rsid w:val="003346CA"/>
    <w:rsid w:val="00340493"/>
    <w:rsid w:val="00347C1B"/>
    <w:rsid w:val="003500C6"/>
    <w:rsid w:val="003521DC"/>
    <w:rsid w:val="00354AC8"/>
    <w:rsid w:val="00354D90"/>
    <w:rsid w:val="00355923"/>
    <w:rsid w:val="003644E7"/>
    <w:rsid w:val="00373F8D"/>
    <w:rsid w:val="00381303"/>
    <w:rsid w:val="003823CC"/>
    <w:rsid w:val="0039156C"/>
    <w:rsid w:val="003933E4"/>
    <w:rsid w:val="003948CB"/>
    <w:rsid w:val="00394E8B"/>
    <w:rsid w:val="00396516"/>
    <w:rsid w:val="00396BBA"/>
    <w:rsid w:val="003A445B"/>
    <w:rsid w:val="003A7DC7"/>
    <w:rsid w:val="003B07DF"/>
    <w:rsid w:val="003B1F3C"/>
    <w:rsid w:val="003B4EB4"/>
    <w:rsid w:val="003B6398"/>
    <w:rsid w:val="003B786A"/>
    <w:rsid w:val="003C53CB"/>
    <w:rsid w:val="003D041B"/>
    <w:rsid w:val="003D5402"/>
    <w:rsid w:val="003D570C"/>
    <w:rsid w:val="003D63A1"/>
    <w:rsid w:val="003D7F56"/>
    <w:rsid w:val="003E05A5"/>
    <w:rsid w:val="003E1FB5"/>
    <w:rsid w:val="003E3C69"/>
    <w:rsid w:val="003F2EE4"/>
    <w:rsid w:val="003F70AB"/>
    <w:rsid w:val="003F749D"/>
    <w:rsid w:val="00406718"/>
    <w:rsid w:val="00410429"/>
    <w:rsid w:val="0041136C"/>
    <w:rsid w:val="0041270E"/>
    <w:rsid w:val="00423A52"/>
    <w:rsid w:val="004270B3"/>
    <w:rsid w:val="00431B38"/>
    <w:rsid w:val="00441124"/>
    <w:rsid w:val="00443E9F"/>
    <w:rsid w:val="00451EE8"/>
    <w:rsid w:val="00452F86"/>
    <w:rsid w:val="00454A5E"/>
    <w:rsid w:val="00462E78"/>
    <w:rsid w:val="00463AC2"/>
    <w:rsid w:val="0046771C"/>
    <w:rsid w:val="00471764"/>
    <w:rsid w:val="00480565"/>
    <w:rsid w:val="00480D61"/>
    <w:rsid w:val="00480F98"/>
    <w:rsid w:val="00490FAB"/>
    <w:rsid w:val="004914C9"/>
    <w:rsid w:val="0049270A"/>
    <w:rsid w:val="00493EDB"/>
    <w:rsid w:val="004B0124"/>
    <w:rsid w:val="004B241B"/>
    <w:rsid w:val="004B35DA"/>
    <w:rsid w:val="004B4E2C"/>
    <w:rsid w:val="004B5AF6"/>
    <w:rsid w:val="004C211B"/>
    <w:rsid w:val="004C3AB4"/>
    <w:rsid w:val="004C55F5"/>
    <w:rsid w:val="004D7114"/>
    <w:rsid w:val="004E05B7"/>
    <w:rsid w:val="004E2F08"/>
    <w:rsid w:val="004E6530"/>
    <w:rsid w:val="004F0FC6"/>
    <w:rsid w:val="004F53F4"/>
    <w:rsid w:val="004F5754"/>
    <w:rsid w:val="004F7602"/>
    <w:rsid w:val="004F7A15"/>
    <w:rsid w:val="005004D4"/>
    <w:rsid w:val="005049DB"/>
    <w:rsid w:val="005057E4"/>
    <w:rsid w:val="00505DFC"/>
    <w:rsid w:val="00505E1B"/>
    <w:rsid w:val="00507848"/>
    <w:rsid w:val="0052078E"/>
    <w:rsid w:val="00526094"/>
    <w:rsid w:val="00526FB1"/>
    <w:rsid w:val="005313CB"/>
    <w:rsid w:val="005327F1"/>
    <w:rsid w:val="00541E5C"/>
    <w:rsid w:val="00543604"/>
    <w:rsid w:val="00547A14"/>
    <w:rsid w:val="00547E53"/>
    <w:rsid w:val="00551456"/>
    <w:rsid w:val="00552C72"/>
    <w:rsid w:val="00553092"/>
    <w:rsid w:val="0055399B"/>
    <w:rsid w:val="00555588"/>
    <w:rsid w:val="0055572A"/>
    <w:rsid w:val="00560E90"/>
    <w:rsid w:val="00564193"/>
    <w:rsid w:val="00573805"/>
    <w:rsid w:val="00576DA6"/>
    <w:rsid w:val="0058118D"/>
    <w:rsid w:val="00583589"/>
    <w:rsid w:val="00586FE5"/>
    <w:rsid w:val="00587B87"/>
    <w:rsid w:val="00591C69"/>
    <w:rsid w:val="00595E99"/>
    <w:rsid w:val="00596DF0"/>
    <w:rsid w:val="00597502"/>
    <w:rsid w:val="005A1A14"/>
    <w:rsid w:val="005A1DB7"/>
    <w:rsid w:val="005A2C27"/>
    <w:rsid w:val="005A5492"/>
    <w:rsid w:val="005A72FC"/>
    <w:rsid w:val="005B05B0"/>
    <w:rsid w:val="005B3A59"/>
    <w:rsid w:val="005B4601"/>
    <w:rsid w:val="005B4D90"/>
    <w:rsid w:val="005B7BE1"/>
    <w:rsid w:val="005C0FDD"/>
    <w:rsid w:val="005C216A"/>
    <w:rsid w:val="005C632C"/>
    <w:rsid w:val="005D144D"/>
    <w:rsid w:val="005D41B8"/>
    <w:rsid w:val="005D4A32"/>
    <w:rsid w:val="005D7049"/>
    <w:rsid w:val="005E3A00"/>
    <w:rsid w:val="005E46B0"/>
    <w:rsid w:val="005F39B6"/>
    <w:rsid w:val="005F5C51"/>
    <w:rsid w:val="006048E3"/>
    <w:rsid w:val="0061007B"/>
    <w:rsid w:val="006127F1"/>
    <w:rsid w:val="00613D18"/>
    <w:rsid w:val="00616B1A"/>
    <w:rsid w:val="00620DA5"/>
    <w:rsid w:val="006269FF"/>
    <w:rsid w:val="00626F42"/>
    <w:rsid w:val="00627420"/>
    <w:rsid w:val="00627828"/>
    <w:rsid w:val="00632F1C"/>
    <w:rsid w:val="006333DD"/>
    <w:rsid w:val="00641170"/>
    <w:rsid w:val="0065035F"/>
    <w:rsid w:val="006619D3"/>
    <w:rsid w:val="00663A28"/>
    <w:rsid w:val="00672138"/>
    <w:rsid w:val="0067248E"/>
    <w:rsid w:val="00684747"/>
    <w:rsid w:val="00685620"/>
    <w:rsid w:val="0069261B"/>
    <w:rsid w:val="00695F7C"/>
    <w:rsid w:val="00696413"/>
    <w:rsid w:val="006973A2"/>
    <w:rsid w:val="006A0290"/>
    <w:rsid w:val="006A29D3"/>
    <w:rsid w:val="006A620B"/>
    <w:rsid w:val="006A6B1C"/>
    <w:rsid w:val="006A7073"/>
    <w:rsid w:val="006B014A"/>
    <w:rsid w:val="006B0C82"/>
    <w:rsid w:val="006B1D5B"/>
    <w:rsid w:val="006B3946"/>
    <w:rsid w:val="006B3F1F"/>
    <w:rsid w:val="006B6EAB"/>
    <w:rsid w:val="006C001C"/>
    <w:rsid w:val="006D6F59"/>
    <w:rsid w:val="006E0F09"/>
    <w:rsid w:val="006E11EC"/>
    <w:rsid w:val="006E401D"/>
    <w:rsid w:val="006F3363"/>
    <w:rsid w:val="006F61A5"/>
    <w:rsid w:val="006F7E70"/>
    <w:rsid w:val="00700362"/>
    <w:rsid w:val="007031CC"/>
    <w:rsid w:val="007041A8"/>
    <w:rsid w:val="007074D9"/>
    <w:rsid w:val="007078B9"/>
    <w:rsid w:val="00714BB0"/>
    <w:rsid w:val="007201A1"/>
    <w:rsid w:val="00725786"/>
    <w:rsid w:val="00731DFA"/>
    <w:rsid w:val="007335D2"/>
    <w:rsid w:val="00734875"/>
    <w:rsid w:val="00734877"/>
    <w:rsid w:val="007476E9"/>
    <w:rsid w:val="00752A83"/>
    <w:rsid w:val="007544CD"/>
    <w:rsid w:val="00760284"/>
    <w:rsid w:val="00761FD3"/>
    <w:rsid w:val="00764F75"/>
    <w:rsid w:val="00770435"/>
    <w:rsid w:val="00782280"/>
    <w:rsid w:val="00791A58"/>
    <w:rsid w:val="0079416A"/>
    <w:rsid w:val="007A12FC"/>
    <w:rsid w:val="007A3A2C"/>
    <w:rsid w:val="007A43F0"/>
    <w:rsid w:val="007A511F"/>
    <w:rsid w:val="007C526B"/>
    <w:rsid w:val="007C67B0"/>
    <w:rsid w:val="007C7E48"/>
    <w:rsid w:val="007E08EA"/>
    <w:rsid w:val="007E174B"/>
    <w:rsid w:val="007E587A"/>
    <w:rsid w:val="007F3D6D"/>
    <w:rsid w:val="007F4EE3"/>
    <w:rsid w:val="007F61EF"/>
    <w:rsid w:val="007F645F"/>
    <w:rsid w:val="007F7F6C"/>
    <w:rsid w:val="0080413B"/>
    <w:rsid w:val="0080538A"/>
    <w:rsid w:val="008076A5"/>
    <w:rsid w:val="00813368"/>
    <w:rsid w:val="008134A2"/>
    <w:rsid w:val="00820260"/>
    <w:rsid w:val="008232B1"/>
    <w:rsid w:val="00825047"/>
    <w:rsid w:val="00825167"/>
    <w:rsid w:val="00826DCB"/>
    <w:rsid w:val="008324D8"/>
    <w:rsid w:val="00842621"/>
    <w:rsid w:val="00846ACA"/>
    <w:rsid w:val="00847B45"/>
    <w:rsid w:val="00853A06"/>
    <w:rsid w:val="00855456"/>
    <w:rsid w:val="0086201D"/>
    <w:rsid w:val="008620DB"/>
    <w:rsid w:val="008639E0"/>
    <w:rsid w:val="008705BE"/>
    <w:rsid w:val="0088038D"/>
    <w:rsid w:val="0088145B"/>
    <w:rsid w:val="0088450D"/>
    <w:rsid w:val="00885CE2"/>
    <w:rsid w:val="008867EE"/>
    <w:rsid w:val="00890225"/>
    <w:rsid w:val="00890771"/>
    <w:rsid w:val="00894860"/>
    <w:rsid w:val="00897749"/>
    <w:rsid w:val="008A186F"/>
    <w:rsid w:val="008A3C4C"/>
    <w:rsid w:val="008A73A6"/>
    <w:rsid w:val="008B3BCD"/>
    <w:rsid w:val="008C3181"/>
    <w:rsid w:val="008C41ED"/>
    <w:rsid w:val="008C6925"/>
    <w:rsid w:val="008D07FD"/>
    <w:rsid w:val="008D2000"/>
    <w:rsid w:val="008E25FA"/>
    <w:rsid w:val="008E5345"/>
    <w:rsid w:val="008E57FE"/>
    <w:rsid w:val="008F2AAC"/>
    <w:rsid w:val="00901095"/>
    <w:rsid w:val="0090145C"/>
    <w:rsid w:val="00904A50"/>
    <w:rsid w:val="00912676"/>
    <w:rsid w:val="009128CD"/>
    <w:rsid w:val="00913A64"/>
    <w:rsid w:val="009147AA"/>
    <w:rsid w:val="00916282"/>
    <w:rsid w:val="00917C3E"/>
    <w:rsid w:val="00923416"/>
    <w:rsid w:val="009375E5"/>
    <w:rsid w:val="009402CA"/>
    <w:rsid w:val="00942973"/>
    <w:rsid w:val="00943CF8"/>
    <w:rsid w:val="00952712"/>
    <w:rsid w:val="00954859"/>
    <w:rsid w:val="009639B4"/>
    <w:rsid w:val="00966DB0"/>
    <w:rsid w:val="00985818"/>
    <w:rsid w:val="009863CF"/>
    <w:rsid w:val="0099185A"/>
    <w:rsid w:val="00992D8D"/>
    <w:rsid w:val="009A62ED"/>
    <w:rsid w:val="009B14D5"/>
    <w:rsid w:val="009C3480"/>
    <w:rsid w:val="009C3725"/>
    <w:rsid w:val="009D0E6F"/>
    <w:rsid w:val="009D1F7C"/>
    <w:rsid w:val="009E107F"/>
    <w:rsid w:val="009E3B95"/>
    <w:rsid w:val="009F0D94"/>
    <w:rsid w:val="009F2B73"/>
    <w:rsid w:val="00A03CDD"/>
    <w:rsid w:val="00A1173C"/>
    <w:rsid w:val="00A129E1"/>
    <w:rsid w:val="00A244C7"/>
    <w:rsid w:val="00A30416"/>
    <w:rsid w:val="00A3272B"/>
    <w:rsid w:val="00A400F8"/>
    <w:rsid w:val="00A43D92"/>
    <w:rsid w:val="00A45CEE"/>
    <w:rsid w:val="00A54A52"/>
    <w:rsid w:val="00A56217"/>
    <w:rsid w:val="00A616AC"/>
    <w:rsid w:val="00A62A70"/>
    <w:rsid w:val="00A631A3"/>
    <w:rsid w:val="00A655C1"/>
    <w:rsid w:val="00A6678D"/>
    <w:rsid w:val="00A67033"/>
    <w:rsid w:val="00A710CC"/>
    <w:rsid w:val="00A71EF6"/>
    <w:rsid w:val="00A72455"/>
    <w:rsid w:val="00A7286E"/>
    <w:rsid w:val="00A729A3"/>
    <w:rsid w:val="00A76FFD"/>
    <w:rsid w:val="00A8132E"/>
    <w:rsid w:val="00A840AA"/>
    <w:rsid w:val="00A90533"/>
    <w:rsid w:val="00AA05AB"/>
    <w:rsid w:val="00AA6DFD"/>
    <w:rsid w:val="00AA7718"/>
    <w:rsid w:val="00AB1609"/>
    <w:rsid w:val="00AB2711"/>
    <w:rsid w:val="00AB4624"/>
    <w:rsid w:val="00AB6E70"/>
    <w:rsid w:val="00AC2B33"/>
    <w:rsid w:val="00AC313D"/>
    <w:rsid w:val="00AC76FF"/>
    <w:rsid w:val="00AC7B51"/>
    <w:rsid w:val="00AC7BE6"/>
    <w:rsid w:val="00AD0C3A"/>
    <w:rsid w:val="00AD114E"/>
    <w:rsid w:val="00AD2DB8"/>
    <w:rsid w:val="00AD3AF6"/>
    <w:rsid w:val="00AD6731"/>
    <w:rsid w:val="00AE08F1"/>
    <w:rsid w:val="00AE281B"/>
    <w:rsid w:val="00AF347A"/>
    <w:rsid w:val="00AF7BA8"/>
    <w:rsid w:val="00B0747A"/>
    <w:rsid w:val="00B07A55"/>
    <w:rsid w:val="00B16C2D"/>
    <w:rsid w:val="00B26FEF"/>
    <w:rsid w:val="00B309B2"/>
    <w:rsid w:val="00B33590"/>
    <w:rsid w:val="00B365F6"/>
    <w:rsid w:val="00B37E74"/>
    <w:rsid w:val="00B4071C"/>
    <w:rsid w:val="00B4546A"/>
    <w:rsid w:val="00B467A1"/>
    <w:rsid w:val="00B475FD"/>
    <w:rsid w:val="00B47E07"/>
    <w:rsid w:val="00B56A4E"/>
    <w:rsid w:val="00B57188"/>
    <w:rsid w:val="00B67944"/>
    <w:rsid w:val="00B728B3"/>
    <w:rsid w:val="00B749C6"/>
    <w:rsid w:val="00B777B4"/>
    <w:rsid w:val="00B80100"/>
    <w:rsid w:val="00B82F58"/>
    <w:rsid w:val="00B840BF"/>
    <w:rsid w:val="00B84A83"/>
    <w:rsid w:val="00B85EBD"/>
    <w:rsid w:val="00B934E8"/>
    <w:rsid w:val="00BA393F"/>
    <w:rsid w:val="00BA57F0"/>
    <w:rsid w:val="00BA714B"/>
    <w:rsid w:val="00BB0D0E"/>
    <w:rsid w:val="00BB348C"/>
    <w:rsid w:val="00BB4AE2"/>
    <w:rsid w:val="00BC52B7"/>
    <w:rsid w:val="00BD2529"/>
    <w:rsid w:val="00BD7E89"/>
    <w:rsid w:val="00BE132C"/>
    <w:rsid w:val="00BE6E9E"/>
    <w:rsid w:val="00BF2D04"/>
    <w:rsid w:val="00BF67BA"/>
    <w:rsid w:val="00C02B60"/>
    <w:rsid w:val="00C06485"/>
    <w:rsid w:val="00C07EC8"/>
    <w:rsid w:val="00C1386D"/>
    <w:rsid w:val="00C158B9"/>
    <w:rsid w:val="00C17978"/>
    <w:rsid w:val="00C21DEA"/>
    <w:rsid w:val="00C23EFF"/>
    <w:rsid w:val="00C27256"/>
    <w:rsid w:val="00C3311A"/>
    <w:rsid w:val="00C338D8"/>
    <w:rsid w:val="00C42DF6"/>
    <w:rsid w:val="00C50C0C"/>
    <w:rsid w:val="00C5278E"/>
    <w:rsid w:val="00C54A7D"/>
    <w:rsid w:val="00C56BF4"/>
    <w:rsid w:val="00C6236B"/>
    <w:rsid w:val="00C668FF"/>
    <w:rsid w:val="00C70FAD"/>
    <w:rsid w:val="00C722E1"/>
    <w:rsid w:val="00C740D7"/>
    <w:rsid w:val="00C75511"/>
    <w:rsid w:val="00C83B4C"/>
    <w:rsid w:val="00C83F7C"/>
    <w:rsid w:val="00C852D4"/>
    <w:rsid w:val="00C85DFD"/>
    <w:rsid w:val="00C86E99"/>
    <w:rsid w:val="00C94279"/>
    <w:rsid w:val="00C97690"/>
    <w:rsid w:val="00CA14C1"/>
    <w:rsid w:val="00CA1F35"/>
    <w:rsid w:val="00CA5766"/>
    <w:rsid w:val="00CB1DB1"/>
    <w:rsid w:val="00CB2029"/>
    <w:rsid w:val="00CB5623"/>
    <w:rsid w:val="00CB6B9F"/>
    <w:rsid w:val="00CC7933"/>
    <w:rsid w:val="00CD1FE5"/>
    <w:rsid w:val="00CE28F2"/>
    <w:rsid w:val="00CE4064"/>
    <w:rsid w:val="00CE7D73"/>
    <w:rsid w:val="00CF2A42"/>
    <w:rsid w:val="00CF5101"/>
    <w:rsid w:val="00CF571C"/>
    <w:rsid w:val="00D10462"/>
    <w:rsid w:val="00D10BD4"/>
    <w:rsid w:val="00D11FBD"/>
    <w:rsid w:val="00D12810"/>
    <w:rsid w:val="00D12CDF"/>
    <w:rsid w:val="00D153C7"/>
    <w:rsid w:val="00D155A0"/>
    <w:rsid w:val="00D1644A"/>
    <w:rsid w:val="00D170CB"/>
    <w:rsid w:val="00D20647"/>
    <w:rsid w:val="00D224C3"/>
    <w:rsid w:val="00D264DF"/>
    <w:rsid w:val="00D32315"/>
    <w:rsid w:val="00D32E62"/>
    <w:rsid w:val="00D3324C"/>
    <w:rsid w:val="00D35EB6"/>
    <w:rsid w:val="00D374B3"/>
    <w:rsid w:val="00D41BC1"/>
    <w:rsid w:val="00D42D6C"/>
    <w:rsid w:val="00D44E29"/>
    <w:rsid w:val="00D45340"/>
    <w:rsid w:val="00D458E3"/>
    <w:rsid w:val="00D52310"/>
    <w:rsid w:val="00D547AD"/>
    <w:rsid w:val="00D55D41"/>
    <w:rsid w:val="00D60FA7"/>
    <w:rsid w:val="00D65617"/>
    <w:rsid w:val="00D65F19"/>
    <w:rsid w:val="00D712EE"/>
    <w:rsid w:val="00D82528"/>
    <w:rsid w:val="00D84763"/>
    <w:rsid w:val="00D90F52"/>
    <w:rsid w:val="00D92D0E"/>
    <w:rsid w:val="00D93431"/>
    <w:rsid w:val="00D978B7"/>
    <w:rsid w:val="00DA0652"/>
    <w:rsid w:val="00DA0726"/>
    <w:rsid w:val="00DA1910"/>
    <w:rsid w:val="00DA3527"/>
    <w:rsid w:val="00DA6D17"/>
    <w:rsid w:val="00DB2A55"/>
    <w:rsid w:val="00DB7B90"/>
    <w:rsid w:val="00DC6102"/>
    <w:rsid w:val="00DD5C7E"/>
    <w:rsid w:val="00DE1746"/>
    <w:rsid w:val="00DE3B36"/>
    <w:rsid w:val="00DE4BFC"/>
    <w:rsid w:val="00E00632"/>
    <w:rsid w:val="00E155DA"/>
    <w:rsid w:val="00E216BD"/>
    <w:rsid w:val="00E21718"/>
    <w:rsid w:val="00E245C8"/>
    <w:rsid w:val="00E24D9D"/>
    <w:rsid w:val="00E24FCD"/>
    <w:rsid w:val="00E309BC"/>
    <w:rsid w:val="00E31A7A"/>
    <w:rsid w:val="00E343AD"/>
    <w:rsid w:val="00E35232"/>
    <w:rsid w:val="00E35A4C"/>
    <w:rsid w:val="00E37C08"/>
    <w:rsid w:val="00E37CEF"/>
    <w:rsid w:val="00E42EFC"/>
    <w:rsid w:val="00E5221A"/>
    <w:rsid w:val="00E57F9B"/>
    <w:rsid w:val="00E60928"/>
    <w:rsid w:val="00E60FBA"/>
    <w:rsid w:val="00E64DDD"/>
    <w:rsid w:val="00E65B32"/>
    <w:rsid w:val="00E6629F"/>
    <w:rsid w:val="00E66CCF"/>
    <w:rsid w:val="00E7690B"/>
    <w:rsid w:val="00E81ED1"/>
    <w:rsid w:val="00E82C19"/>
    <w:rsid w:val="00E833F8"/>
    <w:rsid w:val="00E83C9D"/>
    <w:rsid w:val="00E85191"/>
    <w:rsid w:val="00E93037"/>
    <w:rsid w:val="00E93226"/>
    <w:rsid w:val="00E95EDA"/>
    <w:rsid w:val="00EA0F0E"/>
    <w:rsid w:val="00EA22D0"/>
    <w:rsid w:val="00EA2FD2"/>
    <w:rsid w:val="00EA5BE9"/>
    <w:rsid w:val="00EB3CF4"/>
    <w:rsid w:val="00EB61AF"/>
    <w:rsid w:val="00EC1B9B"/>
    <w:rsid w:val="00EC54AB"/>
    <w:rsid w:val="00EC6F4F"/>
    <w:rsid w:val="00ED05EE"/>
    <w:rsid w:val="00ED0902"/>
    <w:rsid w:val="00ED3D60"/>
    <w:rsid w:val="00EE12A2"/>
    <w:rsid w:val="00EE16AA"/>
    <w:rsid w:val="00EE4CD1"/>
    <w:rsid w:val="00EE5AAC"/>
    <w:rsid w:val="00EE6DC0"/>
    <w:rsid w:val="00EF1D2B"/>
    <w:rsid w:val="00EF2879"/>
    <w:rsid w:val="00EF53FE"/>
    <w:rsid w:val="00EF561D"/>
    <w:rsid w:val="00EF7F99"/>
    <w:rsid w:val="00F01874"/>
    <w:rsid w:val="00F01986"/>
    <w:rsid w:val="00F048DA"/>
    <w:rsid w:val="00F100EF"/>
    <w:rsid w:val="00F1378A"/>
    <w:rsid w:val="00F17D57"/>
    <w:rsid w:val="00F311C1"/>
    <w:rsid w:val="00F369CB"/>
    <w:rsid w:val="00F371D2"/>
    <w:rsid w:val="00F41687"/>
    <w:rsid w:val="00F4304A"/>
    <w:rsid w:val="00F5437C"/>
    <w:rsid w:val="00F56305"/>
    <w:rsid w:val="00F5637C"/>
    <w:rsid w:val="00F661A3"/>
    <w:rsid w:val="00F70FB2"/>
    <w:rsid w:val="00F71803"/>
    <w:rsid w:val="00F776E9"/>
    <w:rsid w:val="00F80394"/>
    <w:rsid w:val="00F82DC3"/>
    <w:rsid w:val="00F90E70"/>
    <w:rsid w:val="00F92F4D"/>
    <w:rsid w:val="00F93139"/>
    <w:rsid w:val="00F94C69"/>
    <w:rsid w:val="00F9549E"/>
    <w:rsid w:val="00FA1B14"/>
    <w:rsid w:val="00FA219F"/>
    <w:rsid w:val="00FA519E"/>
    <w:rsid w:val="00FB5FFE"/>
    <w:rsid w:val="00FC307E"/>
    <w:rsid w:val="00FC42DD"/>
    <w:rsid w:val="00FC5A94"/>
    <w:rsid w:val="00FC5AB6"/>
    <w:rsid w:val="00FD08E5"/>
    <w:rsid w:val="00FD3730"/>
    <w:rsid w:val="00FD3E2C"/>
    <w:rsid w:val="00FD4B4B"/>
    <w:rsid w:val="00FE5047"/>
    <w:rsid w:val="00FF28C8"/>
    <w:rsid w:val="00FF2DD4"/>
    <w:rsid w:val="00FF3141"/>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宋体"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footnote reference" w:uiPriority="0"/>
    <w:lsdException w:name="annotation reference" w:uiPriority="0"/>
    <w:lsdException w:name="page number"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Note Heading"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23"/>
      </w:numPr>
      <w:spacing w:before="240" w:after="60"/>
      <w:outlineLvl w:val="3"/>
    </w:pPr>
    <w:rPr>
      <w:b/>
      <w:sz w:val="28"/>
    </w:rPr>
  </w:style>
  <w:style w:type="paragraph" w:styleId="51">
    <w:name w:val="heading 5"/>
    <w:basedOn w:val="a1"/>
    <w:next w:val="a1"/>
    <w:qFormat/>
    <w:pPr>
      <w:numPr>
        <w:ilvl w:val="4"/>
        <w:numId w:val="23"/>
      </w:numPr>
      <w:spacing w:before="240" w:after="60"/>
      <w:outlineLvl w:val="4"/>
    </w:pPr>
    <w:rPr>
      <w:b/>
      <w:i/>
      <w:sz w:val="26"/>
    </w:rPr>
  </w:style>
  <w:style w:type="paragraph" w:styleId="6">
    <w:name w:val="heading 6"/>
    <w:basedOn w:val="a1"/>
    <w:next w:val="a1"/>
    <w:qFormat/>
    <w:pPr>
      <w:numPr>
        <w:ilvl w:val="5"/>
        <w:numId w:val="23"/>
      </w:numPr>
      <w:spacing w:before="240" w:after="60"/>
      <w:outlineLvl w:val="5"/>
    </w:pPr>
    <w:rPr>
      <w:b/>
      <w:sz w:val="22"/>
    </w:rPr>
  </w:style>
  <w:style w:type="paragraph" w:styleId="7">
    <w:name w:val="heading 7"/>
    <w:basedOn w:val="a1"/>
    <w:next w:val="a1"/>
    <w:qFormat/>
    <w:pPr>
      <w:numPr>
        <w:ilvl w:val="6"/>
        <w:numId w:val="23"/>
      </w:numPr>
      <w:spacing w:before="240" w:after="60"/>
      <w:outlineLvl w:val="6"/>
    </w:pPr>
  </w:style>
  <w:style w:type="paragraph" w:styleId="8">
    <w:name w:val="heading 8"/>
    <w:basedOn w:val="a1"/>
    <w:next w:val="a1"/>
    <w:qFormat/>
    <w:pPr>
      <w:numPr>
        <w:ilvl w:val="7"/>
        <w:numId w:val="23"/>
      </w:numPr>
      <w:spacing w:before="240" w:after="60"/>
      <w:outlineLvl w:val="7"/>
    </w:pPr>
    <w:rPr>
      <w:i/>
    </w:rPr>
  </w:style>
  <w:style w:type="paragraph" w:styleId="9">
    <w:name w:val="heading 9"/>
    <w:basedOn w:val="a1"/>
    <w:next w:val="a1"/>
    <w:qFormat/>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1"/>
      </w:numPr>
    </w:pPr>
  </w:style>
  <w:style w:type="paragraph" w:styleId="20">
    <w:name w:val="List Bullet 2"/>
    <w:basedOn w:val="a1"/>
    <w:autoRedefine/>
    <w:pPr>
      <w:numPr>
        <w:numId w:val="12"/>
      </w:numPr>
    </w:pPr>
  </w:style>
  <w:style w:type="paragraph" w:styleId="30">
    <w:name w:val="List Bullet 3"/>
    <w:basedOn w:val="a1"/>
    <w:autoRedefine/>
    <w:pPr>
      <w:numPr>
        <w:numId w:val="13"/>
      </w:numPr>
    </w:pPr>
  </w:style>
  <w:style w:type="paragraph" w:styleId="40">
    <w:name w:val="List Bullet 4"/>
    <w:basedOn w:val="a1"/>
    <w:autoRedefine/>
    <w:pPr>
      <w:numPr>
        <w:numId w:val="14"/>
      </w:numPr>
    </w:pPr>
  </w:style>
  <w:style w:type="paragraph" w:styleId="50">
    <w:name w:val="List Bullet 5"/>
    <w:basedOn w:val="a1"/>
    <w:autoRedefine/>
    <w:pPr>
      <w:numPr>
        <w:numId w:val="1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16"/>
      </w:numPr>
    </w:pPr>
  </w:style>
  <w:style w:type="paragraph" w:styleId="2">
    <w:name w:val="List Number 2"/>
    <w:basedOn w:val="a1"/>
    <w:pPr>
      <w:numPr>
        <w:numId w:val="17"/>
      </w:numPr>
    </w:pPr>
  </w:style>
  <w:style w:type="paragraph" w:styleId="3">
    <w:name w:val="List Number 3"/>
    <w:basedOn w:val="a1"/>
    <w:pPr>
      <w:numPr>
        <w:numId w:val="18"/>
      </w:numPr>
    </w:pPr>
  </w:style>
  <w:style w:type="paragraph" w:styleId="4">
    <w:name w:val="List Number 4"/>
    <w:basedOn w:val="a1"/>
    <w:pPr>
      <w:numPr>
        <w:numId w:val="19"/>
      </w:numPr>
    </w:pPr>
  </w:style>
  <w:style w:type="paragraph" w:styleId="5">
    <w:name w:val="List Number 5"/>
    <w:basedOn w:val="a1"/>
    <w:pPr>
      <w:numPr>
        <w:numId w:val="2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11">
    <w:name w:val="toc 1"/>
    <w:basedOn w:val="a1"/>
    <w:next w:val="a1"/>
    <w:autoRedefine/>
    <w:semiHidden/>
  </w:style>
  <w:style w:type="paragraph" w:styleId="25">
    <w:name w:val="toc 2"/>
    <w:basedOn w:val="a1"/>
    <w:next w:val="a1"/>
    <w:autoRedefine/>
    <w:semiHidden/>
    <w:pPr>
      <w:ind w:left="240"/>
    </w:pPr>
  </w:style>
  <w:style w:type="paragraph" w:styleId="35">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44"/>
      </w:numPr>
      <w:overflowPunct w:val="0"/>
      <w:autoSpaceDE w:val="0"/>
      <w:autoSpaceDN w:val="0"/>
      <w:adjustRightInd w:val="0"/>
      <w:spacing w:after="80"/>
      <w:ind w:left="36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46"/>
      </w:numPr>
      <w:spacing w:before="60" w:after="0" w:line="240" w:lineRule="atLeast"/>
      <w:jc w:val="left"/>
    </w:pPr>
    <w:rPr>
      <w:rFonts w:ascii="Verdana" w:hAnsi="Verdana"/>
      <w:kern w:val="18"/>
      <w:sz w:val="17"/>
    </w:rPr>
  </w:style>
  <w:style w:type="paragraph" w:styleId="aff2">
    <w:name w:val="List Paragraph"/>
    <w:basedOn w:val="a1"/>
    <w:uiPriority w:val="34"/>
    <w:qFormat/>
    <w:rsid w:val="0026116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宋体"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footnote reference" w:uiPriority="0"/>
    <w:lsdException w:name="annotation reference" w:uiPriority="0"/>
    <w:lsdException w:name="page number"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Note Heading"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23"/>
      </w:numPr>
      <w:spacing w:before="240" w:after="60"/>
      <w:outlineLvl w:val="3"/>
    </w:pPr>
    <w:rPr>
      <w:b/>
      <w:sz w:val="28"/>
    </w:rPr>
  </w:style>
  <w:style w:type="paragraph" w:styleId="51">
    <w:name w:val="heading 5"/>
    <w:basedOn w:val="a1"/>
    <w:next w:val="a1"/>
    <w:qFormat/>
    <w:pPr>
      <w:numPr>
        <w:ilvl w:val="4"/>
        <w:numId w:val="23"/>
      </w:numPr>
      <w:spacing w:before="240" w:after="60"/>
      <w:outlineLvl w:val="4"/>
    </w:pPr>
    <w:rPr>
      <w:b/>
      <w:i/>
      <w:sz w:val="26"/>
    </w:rPr>
  </w:style>
  <w:style w:type="paragraph" w:styleId="6">
    <w:name w:val="heading 6"/>
    <w:basedOn w:val="a1"/>
    <w:next w:val="a1"/>
    <w:qFormat/>
    <w:pPr>
      <w:numPr>
        <w:ilvl w:val="5"/>
        <w:numId w:val="23"/>
      </w:numPr>
      <w:spacing w:before="240" w:after="60"/>
      <w:outlineLvl w:val="5"/>
    </w:pPr>
    <w:rPr>
      <w:b/>
      <w:sz w:val="22"/>
    </w:rPr>
  </w:style>
  <w:style w:type="paragraph" w:styleId="7">
    <w:name w:val="heading 7"/>
    <w:basedOn w:val="a1"/>
    <w:next w:val="a1"/>
    <w:qFormat/>
    <w:pPr>
      <w:numPr>
        <w:ilvl w:val="6"/>
        <w:numId w:val="23"/>
      </w:numPr>
      <w:spacing w:before="240" w:after="60"/>
      <w:outlineLvl w:val="6"/>
    </w:pPr>
  </w:style>
  <w:style w:type="paragraph" w:styleId="8">
    <w:name w:val="heading 8"/>
    <w:basedOn w:val="a1"/>
    <w:next w:val="a1"/>
    <w:qFormat/>
    <w:pPr>
      <w:numPr>
        <w:ilvl w:val="7"/>
        <w:numId w:val="23"/>
      </w:numPr>
      <w:spacing w:before="240" w:after="60"/>
      <w:outlineLvl w:val="7"/>
    </w:pPr>
    <w:rPr>
      <w:i/>
    </w:rPr>
  </w:style>
  <w:style w:type="paragraph" w:styleId="9">
    <w:name w:val="heading 9"/>
    <w:basedOn w:val="a1"/>
    <w:next w:val="a1"/>
    <w:qFormat/>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1"/>
      </w:numPr>
    </w:pPr>
  </w:style>
  <w:style w:type="paragraph" w:styleId="20">
    <w:name w:val="List Bullet 2"/>
    <w:basedOn w:val="a1"/>
    <w:autoRedefine/>
    <w:pPr>
      <w:numPr>
        <w:numId w:val="12"/>
      </w:numPr>
    </w:pPr>
  </w:style>
  <w:style w:type="paragraph" w:styleId="30">
    <w:name w:val="List Bullet 3"/>
    <w:basedOn w:val="a1"/>
    <w:autoRedefine/>
    <w:pPr>
      <w:numPr>
        <w:numId w:val="13"/>
      </w:numPr>
    </w:pPr>
  </w:style>
  <w:style w:type="paragraph" w:styleId="40">
    <w:name w:val="List Bullet 4"/>
    <w:basedOn w:val="a1"/>
    <w:autoRedefine/>
    <w:pPr>
      <w:numPr>
        <w:numId w:val="14"/>
      </w:numPr>
    </w:pPr>
  </w:style>
  <w:style w:type="paragraph" w:styleId="50">
    <w:name w:val="List Bullet 5"/>
    <w:basedOn w:val="a1"/>
    <w:autoRedefine/>
    <w:pPr>
      <w:numPr>
        <w:numId w:val="1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16"/>
      </w:numPr>
    </w:pPr>
  </w:style>
  <w:style w:type="paragraph" w:styleId="2">
    <w:name w:val="List Number 2"/>
    <w:basedOn w:val="a1"/>
    <w:pPr>
      <w:numPr>
        <w:numId w:val="17"/>
      </w:numPr>
    </w:pPr>
  </w:style>
  <w:style w:type="paragraph" w:styleId="3">
    <w:name w:val="List Number 3"/>
    <w:basedOn w:val="a1"/>
    <w:pPr>
      <w:numPr>
        <w:numId w:val="18"/>
      </w:numPr>
    </w:pPr>
  </w:style>
  <w:style w:type="paragraph" w:styleId="4">
    <w:name w:val="List Number 4"/>
    <w:basedOn w:val="a1"/>
    <w:pPr>
      <w:numPr>
        <w:numId w:val="19"/>
      </w:numPr>
    </w:pPr>
  </w:style>
  <w:style w:type="paragraph" w:styleId="5">
    <w:name w:val="List Number 5"/>
    <w:basedOn w:val="a1"/>
    <w:pPr>
      <w:numPr>
        <w:numId w:val="2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11">
    <w:name w:val="toc 1"/>
    <w:basedOn w:val="a1"/>
    <w:next w:val="a1"/>
    <w:autoRedefine/>
    <w:semiHidden/>
  </w:style>
  <w:style w:type="paragraph" w:styleId="25">
    <w:name w:val="toc 2"/>
    <w:basedOn w:val="a1"/>
    <w:next w:val="a1"/>
    <w:autoRedefine/>
    <w:semiHidden/>
    <w:pPr>
      <w:ind w:left="240"/>
    </w:pPr>
  </w:style>
  <w:style w:type="paragraph" w:styleId="35">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44"/>
      </w:numPr>
      <w:overflowPunct w:val="0"/>
      <w:autoSpaceDE w:val="0"/>
      <w:autoSpaceDN w:val="0"/>
      <w:adjustRightInd w:val="0"/>
      <w:spacing w:after="80"/>
      <w:ind w:left="36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46"/>
      </w:numPr>
      <w:spacing w:before="60" w:after="0" w:line="240" w:lineRule="atLeast"/>
      <w:jc w:val="left"/>
    </w:pPr>
    <w:rPr>
      <w:rFonts w:ascii="Verdana" w:hAnsi="Verdana"/>
      <w:kern w:val="18"/>
      <w:sz w:val="17"/>
    </w:rPr>
  </w:style>
  <w:style w:type="paragraph" w:styleId="aff2">
    <w:name w:val="List Paragraph"/>
    <w:basedOn w:val="a1"/>
    <w:uiPriority w:val="34"/>
    <w:qFormat/>
    <w:rsid w:val="002611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12">
      <w:bodyDiv w:val="1"/>
      <w:marLeft w:val="0"/>
      <w:marRight w:val="0"/>
      <w:marTop w:val="0"/>
      <w:marBottom w:val="0"/>
      <w:divBdr>
        <w:top w:val="none" w:sz="0" w:space="0" w:color="auto"/>
        <w:left w:val="none" w:sz="0" w:space="0" w:color="auto"/>
        <w:bottom w:val="none" w:sz="0" w:space="0" w:color="auto"/>
        <w:right w:val="none" w:sz="0" w:space="0" w:color="auto"/>
      </w:divBdr>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96652900">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23999961">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882210670">
      <w:bodyDiv w:val="1"/>
      <w:marLeft w:val="0"/>
      <w:marRight w:val="0"/>
      <w:marTop w:val="0"/>
      <w:marBottom w:val="0"/>
      <w:divBdr>
        <w:top w:val="none" w:sz="0" w:space="0" w:color="auto"/>
        <w:left w:val="none" w:sz="0" w:space="0" w:color="auto"/>
        <w:bottom w:val="none" w:sz="0" w:space="0" w:color="auto"/>
        <w:right w:val="none" w:sz="0" w:space="0" w:color="auto"/>
      </w:divBdr>
      <w:divsChild>
        <w:div w:id="1786003185">
          <w:marLeft w:val="30"/>
          <w:marRight w:val="0"/>
          <w:marTop w:val="0"/>
          <w:marBottom w:val="75"/>
          <w:divBdr>
            <w:top w:val="none" w:sz="0" w:space="0" w:color="auto"/>
            <w:left w:val="none" w:sz="0" w:space="0" w:color="auto"/>
            <w:bottom w:val="none" w:sz="0" w:space="0" w:color="auto"/>
            <w:right w:val="none" w:sz="0" w:space="0" w:color="auto"/>
          </w:divBdr>
        </w:div>
      </w:divsChild>
    </w:div>
    <w:div w:id="1137993920">
      <w:bodyDiv w:val="1"/>
      <w:marLeft w:val="0"/>
      <w:marRight w:val="0"/>
      <w:marTop w:val="0"/>
      <w:marBottom w:val="0"/>
      <w:divBdr>
        <w:top w:val="none" w:sz="0" w:space="0" w:color="auto"/>
        <w:left w:val="none" w:sz="0" w:space="0" w:color="auto"/>
        <w:bottom w:val="none" w:sz="0" w:space="0" w:color="auto"/>
        <w:right w:val="none" w:sz="0" w:space="0" w:color="auto"/>
      </w:divBdr>
    </w:div>
    <w:div w:id="1168986140">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cm.org/class/how_to_use.html%20"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s://www.youtube.com/watch?v=9bZkp7q19f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cm.org/about/class/1998" TargetMode="External"/><Relationship Id="rId24" Type="http://schemas.openxmlformats.org/officeDocument/2006/relationships/hyperlink" Target="http://doi.acm.org/10.1145/503376.503378"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dx.doi.org/10.1007/s00779-014-0773-4" TargetMode="External"/><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sigaccess.org/welcome-to-sigaccess/resources/accessible-writing-gu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07670-2A85-48F5-95B4-528E5CBFE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8</Pages>
  <Words>5616</Words>
  <Characters>32016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37557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qian wang</cp:lastModifiedBy>
  <cp:revision>258</cp:revision>
  <cp:lastPrinted>2015-02-13T20:42:00Z</cp:lastPrinted>
  <dcterms:created xsi:type="dcterms:W3CDTF">2015-02-13T20:42:00Z</dcterms:created>
  <dcterms:modified xsi:type="dcterms:W3CDTF">2016-09-15T16:27:00Z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